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color w:val="7F7F7F" w:themeColor="text1" w:themeTint="80"/>
          <w:sz w:val="22"/>
          <w:szCs w:val="22"/>
        </w:rPr>
        <w:id w:val="1429930106"/>
        <w:docPartObj>
          <w:docPartGallery w:val="Table of Contents"/>
          <w:docPartUnique/>
        </w:docPartObj>
      </w:sdtPr>
      <w:sdtEndPr>
        <w:rPr>
          <w:b/>
          <w:bCs/>
          <w:noProof/>
          <w:color w:val="0D0D0D" w:themeColor="text1" w:themeTint="F2"/>
        </w:rPr>
      </w:sdtEndPr>
      <w:sdtContent>
        <w:p w14:paraId="43CDEEB8" w14:textId="77777777" w:rsidR="008E53F4" w:rsidRDefault="008E53F4">
          <w:pPr>
            <w:pStyle w:val="TOCHeading"/>
          </w:pPr>
          <w:r>
            <w:t>Contents</w:t>
          </w:r>
        </w:p>
        <w:p w14:paraId="781F2BB5" w14:textId="0085B7E4" w:rsidR="002813C6" w:rsidRDefault="008E53F4">
          <w:pPr>
            <w:pStyle w:val="TOC1"/>
            <w:tabs>
              <w:tab w:val="right" w:leader="dot" w:pos="9350"/>
            </w:tabs>
            <w:rPr>
              <w:rFonts w:eastAsiaTheme="minorEastAsia"/>
              <w:noProof/>
              <w:color w:val="auto"/>
            </w:rPr>
          </w:pPr>
          <w:r>
            <w:fldChar w:fldCharType="begin"/>
          </w:r>
          <w:r>
            <w:instrText xml:space="preserve"> TOC \o "1-3" \h \z \u </w:instrText>
          </w:r>
          <w:r>
            <w:fldChar w:fldCharType="separate"/>
          </w:r>
          <w:hyperlink w:anchor="_Toc509400641" w:history="1">
            <w:r w:rsidR="002813C6" w:rsidRPr="002F05A7">
              <w:rPr>
                <w:rStyle w:val="Hyperlink"/>
                <w:noProof/>
              </w:rPr>
              <w:t>Recital</w:t>
            </w:r>
            <w:r w:rsidR="002813C6">
              <w:rPr>
                <w:noProof/>
                <w:webHidden/>
              </w:rPr>
              <w:tab/>
            </w:r>
            <w:r w:rsidR="002813C6">
              <w:rPr>
                <w:noProof/>
                <w:webHidden/>
              </w:rPr>
              <w:fldChar w:fldCharType="begin"/>
            </w:r>
            <w:r w:rsidR="002813C6">
              <w:rPr>
                <w:noProof/>
                <w:webHidden/>
              </w:rPr>
              <w:instrText xml:space="preserve"> PAGEREF _Toc509400641 \h </w:instrText>
            </w:r>
            <w:r w:rsidR="002813C6">
              <w:rPr>
                <w:noProof/>
                <w:webHidden/>
              </w:rPr>
            </w:r>
            <w:r w:rsidR="002813C6">
              <w:rPr>
                <w:noProof/>
                <w:webHidden/>
              </w:rPr>
              <w:fldChar w:fldCharType="separate"/>
            </w:r>
            <w:r w:rsidR="002813C6">
              <w:rPr>
                <w:noProof/>
                <w:webHidden/>
              </w:rPr>
              <w:t>3</w:t>
            </w:r>
            <w:r w:rsidR="002813C6">
              <w:rPr>
                <w:noProof/>
                <w:webHidden/>
              </w:rPr>
              <w:fldChar w:fldCharType="end"/>
            </w:r>
          </w:hyperlink>
        </w:p>
        <w:p w14:paraId="5EDCB19E" w14:textId="7AC3F699" w:rsidR="002813C6" w:rsidRDefault="00455BF6">
          <w:pPr>
            <w:pStyle w:val="TOC1"/>
            <w:tabs>
              <w:tab w:val="right" w:leader="dot" w:pos="9350"/>
            </w:tabs>
            <w:rPr>
              <w:rFonts w:eastAsiaTheme="minorEastAsia"/>
              <w:noProof/>
              <w:color w:val="auto"/>
            </w:rPr>
          </w:pPr>
          <w:hyperlink w:anchor="_Toc509400642" w:history="1">
            <w:r w:rsidR="002813C6" w:rsidRPr="002F05A7">
              <w:rPr>
                <w:rStyle w:val="Hyperlink"/>
                <w:noProof/>
              </w:rPr>
              <w:t>Existing setup</w:t>
            </w:r>
            <w:r w:rsidR="002813C6">
              <w:rPr>
                <w:noProof/>
                <w:webHidden/>
              </w:rPr>
              <w:tab/>
            </w:r>
            <w:r w:rsidR="002813C6">
              <w:rPr>
                <w:noProof/>
                <w:webHidden/>
              </w:rPr>
              <w:fldChar w:fldCharType="begin"/>
            </w:r>
            <w:r w:rsidR="002813C6">
              <w:rPr>
                <w:noProof/>
                <w:webHidden/>
              </w:rPr>
              <w:instrText xml:space="preserve"> PAGEREF _Toc509400642 \h </w:instrText>
            </w:r>
            <w:r w:rsidR="002813C6">
              <w:rPr>
                <w:noProof/>
                <w:webHidden/>
              </w:rPr>
            </w:r>
            <w:r w:rsidR="002813C6">
              <w:rPr>
                <w:noProof/>
                <w:webHidden/>
              </w:rPr>
              <w:fldChar w:fldCharType="separate"/>
            </w:r>
            <w:r w:rsidR="002813C6">
              <w:rPr>
                <w:noProof/>
                <w:webHidden/>
              </w:rPr>
              <w:t>3</w:t>
            </w:r>
            <w:r w:rsidR="002813C6">
              <w:rPr>
                <w:noProof/>
                <w:webHidden/>
              </w:rPr>
              <w:fldChar w:fldCharType="end"/>
            </w:r>
          </w:hyperlink>
        </w:p>
        <w:p w14:paraId="5396E5C5" w14:textId="6FE05408" w:rsidR="002813C6" w:rsidRDefault="00455BF6">
          <w:pPr>
            <w:pStyle w:val="TOC2"/>
            <w:tabs>
              <w:tab w:val="right" w:leader="dot" w:pos="9350"/>
            </w:tabs>
            <w:rPr>
              <w:rFonts w:eastAsiaTheme="minorEastAsia"/>
              <w:noProof/>
              <w:color w:val="auto"/>
            </w:rPr>
          </w:pPr>
          <w:hyperlink w:anchor="_Toc509400643" w:history="1">
            <w:r w:rsidR="002813C6" w:rsidRPr="002F05A7">
              <w:rPr>
                <w:rStyle w:val="Hyperlink"/>
                <w:noProof/>
              </w:rPr>
              <w:t>Bird’s eyeview</w:t>
            </w:r>
            <w:r w:rsidR="002813C6">
              <w:rPr>
                <w:noProof/>
                <w:webHidden/>
              </w:rPr>
              <w:tab/>
            </w:r>
            <w:r w:rsidR="002813C6">
              <w:rPr>
                <w:noProof/>
                <w:webHidden/>
              </w:rPr>
              <w:fldChar w:fldCharType="begin"/>
            </w:r>
            <w:r w:rsidR="002813C6">
              <w:rPr>
                <w:noProof/>
                <w:webHidden/>
              </w:rPr>
              <w:instrText xml:space="preserve"> PAGEREF _Toc509400643 \h </w:instrText>
            </w:r>
            <w:r w:rsidR="002813C6">
              <w:rPr>
                <w:noProof/>
                <w:webHidden/>
              </w:rPr>
            </w:r>
            <w:r w:rsidR="002813C6">
              <w:rPr>
                <w:noProof/>
                <w:webHidden/>
              </w:rPr>
              <w:fldChar w:fldCharType="separate"/>
            </w:r>
            <w:r w:rsidR="002813C6">
              <w:rPr>
                <w:noProof/>
                <w:webHidden/>
              </w:rPr>
              <w:t>3</w:t>
            </w:r>
            <w:r w:rsidR="002813C6">
              <w:rPr>
                <w:noProof/>
                <w:webHidden/>
              </w:rPr>
              <w:fldChar w:fldCharType="end"/>
            </w:r>
          </w:hyperlink>
        </w:p>
        <w:p w14:paraId="5EF99B91" w14:textId="2209F616" w:rsidR="002813C6" w:rsidRDefault="00455BF6">
          <w:pPr>
            <w:pStyle w:val="TOC2"/>
            <w:tabs>
              <w:tab w:val="right" w:leader="dot" w:pos="9350"/>
            </w:tabs>
            <w:rPr>
              <w:rFonts w:eastAsiaTheme="minorEastAsia"/>
              <w:noProof/>
              <w:color w:val="auto"/>
            </w:rPr>
          </w:pPr>
          <w:hyperlink w:anchor="_Toc509400644" w:history="1">
            <w:r w:rsidR="002813C6" w:rsidRPr="002F05A7">
              <w:rPr>
                <w:rStyle w:val="Hyperlink"/>
                <w:noProof/>
              </w:rPr>
              <w:t>Detailed view</w:t>
            </w:r>
            <w:r w:rsidR="002813C6">
              <w:rPr>
                <w:noProof/>
                <w:webHidden/>
              </w:rPr>
              <w:tab/>
            </w:r>
            <w:r w:rsidR="002813C6">
              <w:rPr>
                <w:noProof/>
                <w:webHidden/>
              </w:rPr>
              <w:fldChar w:fldCharType="begin"/>
            </w:r>
            <w:r w:rsidR="002813C6">
              <w:rPr>
                <w:noProof/>
                <w:webHidden/>
              </w:rPr>
              <w:instrText xml:space="preserve"> PAGEREF _Toc509400644 \h </w:instrText>
            </w:r>
            <w:r w:rsidR="002813C6">
              <w:rPr>
                <w:noProof/>
                <w:webHidden/>
              </w:rPr>
            </w:r>
            <w:r w:rsidR="002813C6">
              <w:rPr>
                <w:noProof/>
                <w:webHidden/>
              </w:rPr>
              <w:fldChar w:fldCharType="separate"/>
            </w:r>
            <w:r w:rsidR="002813C6">
              <w:rPr>
                <w:noProof/>
                <w:webHidden/>
              </w:rPr>
              <w:t>3</w:t>
            </w:r>
            <w:r w:rsidR="002813C6">
              <w:rPr>
                <w:noProof/>
                <w:webHidden/>
              </w:rPr>
              <w:fldChar w:fldCharType="end"/>
            </w:r>
          </w:hyperlink>
        </w:p>
        <w:p w14:paraId="28D2042F" w14:textId="2DC4DE89" w:rsidR="002813C6" w:rsidRDefault="00455BF6">
          <w:pPr>
            <w:pStyle w:val="TOC2"/>
            <w:tabs>
              <w:tab w:val="right" w:leader="dot" w:pos="9350"/>
            </w:tabs>
            <w:rPr>
              <w:rFonts w:eastAsiaTheme="minorEastAsia"/>
              <w:noProof/>
              <w:color w:val="auto"/>
            </w:rPr>
          </w:pPr>
          <w:hyperlink w:anchor="_Toc509400645" w:history="1">
            <w:r w:rsidR="002813C6" w:rsidRPr="002F05A7">
              <w:rPr>
                <w:rStyle w:val="Hyperlink"/>
                <w:noProof/>
              </w:rPr>
              <w:t>Technology stack</w:t>
            </w:r>
            <w:r w:rsidR="002813C6">
              <w:rPr>
                <w:noProof/>
                <w:webHidden/>
              </w:rPr>
              <w:tab/>
            </w:r>
            <w:r w:rsidR="002813C6">
              <w:rPr>
                <w:noProof/>
                <w:webHidden/>
              </w:rPr>
              <w:fldChar w:fldCharType="begin"/>
            </w:r>
            <w:r w:rsidR="002813C6">
              <w:rPr>
                <w:noProof/>
                <w:webHidden/>
              </w:rPr>
              <w:instrText xml:space="preserve"> PAGEREF _Toc509400645 \h </w:instrText>
            </w:r>
            <w:r w:rsidR="002813C6">
              <w:rPr>
                <w:noProof/>
                <w:webHidden/>
              </w:rPr>
            </w:r>
            <w:r w:rsidR="002813C6">
              <w:rPr>
                <w:noProof/>
                <w:webHidden/>
              </w:rPr>
              <w:fldChar w:fldCharType="separate"/>
            </w:r>
            <w:r w:rsidR="002813C6">
              <w:rPr>
                <w:noProof/>
                <w:webHidden/>
              </w:rPr>
              <w:t>5</w:t>
            </w:r>
            <w:r w:rsidR="002813C6">
              <w:rPr>
                <w:noProof/>
                <w:webHidden/>
              </w:rPr>
              <w:fldChar w:fldCharType="end"/>
            </w:r>
          </w:hyperlink>
        </w:p>
        <w:p w14:paraId="1BF7583E" w14:textId="319ADED4" w:rsidR="002813C6" w:rsidRDefault="00455BF6">
          <w:pPr>
            <w:pStyle w:val="TOC2"/>
            <w:tabs>
              <w:tab w:val="right" w:leader="dot" w:pos="9350"/>
            </w:tabs>
            <w:rPr>
              <w:rFonts w:eastAsiaTheme="minorEastAsia"/>
              <w:noProof/>
              <w:color w:val="auto"/>
            </w:rPr>
          </w:pPr>
          <w:hyperlink w:anchor="_Toc509400646" w:history="1">
            <w:r w:rsidR="002813C6" w:rsidRPr="002F05A7">
              <w:rPr>
                <w:rStyle w:val="Hyperlink"/>
                <w:noProof/>
              </w:rPr>
              <w:t>Limitations</w:t>
            </w:r>
            <w:r w:rsidR="002813C6">
              <w:rPr>
                <w:noProof/>
                <w:webHidden/>
              </w:rPr>
              <w:tab/>
            </w:r>
            <w:r w:rsidR="002813C6">
              <w:rPr>
                <w:noProof/>
                <w:webHidden/>
              </w:rPr>
              <w:fldChar w:fldCharType="begin"/>
            </w:r>
            <w:r w:rsidR="002813C6">
              <w:rPr>
                <w:noProof/>
                <w:webHidden/>
              </w:rPr>
              <w:instrText xml:space="preserve"> PAGEREF _Toc509400646 \h </w:instrText>
            </w:r>
            <w:r w:rsidR="002813C6">
              <w:rPr>
                <w:noProof/>
                <w:webHidden/>
              </w:rPr>
            </w:r>
            <w:r w:rsidR="002813C6">
              <w:rPr>
                <w:noProof/>
                <w:webHidden/>
              </w:rPr>
              <w:fldChar w:fldCharType="separate"/>
            </w:r>
            <w:r w:rsidR="002813C6">
              <w:rPr>
                <w:noProof/>
                <w:webHidden/>
              </w:rPr>
              <w:t>5</w:t>
            </w:r>
            <w:r w:rsidR="002813C6">
              <w:rPr>
                <w:noProof/>
                <w:webHidden/>
              </w:rPr>
              <w:fldChar w:fldCharType="end"/>
            </w:r>
          </w:hyperlink>
        </w:p>
        <w:p w14:paraId="7B00FBD7" w14:textId="5B2A6969" w:rsidR="002813C6" w:rsidRDefault="00455BF6">
          <w:pPr>
            <w:pStyle w:val="TOC1"/>
            <w:tabs>
              <w:tab w:val="right" w:leader="dot" w:pos="9350"/>
            </w:tabs>
            <w:rPr>
              <w:rFonts w:eastAsiaTheme="minorEastAsia"/>
              <w:noProof/>
              <w:color w:val="auto"/>
            </w:rPr>
          </w:pPr>
          <w:hyperlink w:anchor="_Toc509400647" w:history="1">
            <w:r w:rsidR="002813C6" w:rsidRPr="002F05A7">
              <w:rPr>
                <w:rStyle w:val="Hyperlink"/>
                <w:noProof/>
              </w:rPr>
              <w:t>Purpose of new CarrierTracker project</w:t>
            </w:r>
            <w:r w:rsidR="002813C6">
              <w:rPr>
                <w:noProof/>
                <w:webHidden/>
              </w:rPr>
              <w:tab/>
            </w:r>
            <w:r w:rsidR="002813C6">
              <w:rPr>
                <w:noProof/>
                <w:webHidden/>
              </w:rPr>
              <w:fldChar w:fldCharType="begin"/>
            </w:r>
            <w:r w:rsidR="002813C6">
              <w:rPr>
                <w:noProof/>
                <w:webHidden/>
              </w:rPr>
              <w:instrText xml:space="preserve"> PAGEREF _Toc509400647 \h </w:instrText>
            </w:r>
            <w:r w:rsidR="002813C6">
              <w:rPr>
                <w:noProof/>
                <w:webHidden/>
              </w:rPr>
            </w:r>
            <w:r w:rsidR="002813C6">
              <w:rPr>
                <w:noProof/>
                <w:webHidden/>
              </w:rPr>
              <w:fldChar w:fldCharType="separate"/>
            </w:r>
            <w:r w:rsidR="002813C6">
              <w:rPr>
                <w:noProof/>
                <w:webHidden/>
              </w:rPr>
              <w:t>6</w:t>
            </w:r>
            <w:r w:rsidR="002813C6">
              <w:rPr>
                <w:noProof/>
                <w:webHidden/>
              </w:rPr>
              <w:fldChar w:fldCharType="end"/>
            </w:r>
          </w:hyperlink>
        </w:p>
        <w:p w14:paraId="6FCA6595" w14:textId="7812B82F" w:rsidR="002813C6" w:rsidRDefault="00455BF6">
          <w:pPr>
            <w:pStyle w:val="TOC1"/>
            <w:tabs>
              <w:tab w:val="right" w:leader="dot" w:pos="9350"/>
            </w:tabs>
            <w:rPr>
              <w:rFonts w:eastAsiaTheme="minorEastAsia"/>
              <w:noProof/>
              <w:color w:val="auto"/>
            </w:rPr>
          </w:pPr>
          <w:hyperlink w:anchor="_Toc509400648" w:history="1">
            <w:r w:rsidR="002813C6" w:rsidRPr="002F05A7">
              <w:rPr>
                <w:rStyle w:val="Hyperlink"/>
                <w:noProof/>
              </w:rPr>
              <w:t>Scope</w:t>
            </w:r>
            <w:r w:rsidR="002813C6">
              <w:rPr>
                <w:noProof/>
                <w:webHidden/>
              </w:rPr>
              <w:tab/>
            </w:r>
            <w:r w:rsidR="002813C6">
              <w:rPr>
                <w:noProof/>
                <w:webHidden/>
              </w:rPr>
              <w:fldChar w:fldCharType="begin"/>
            </w:r>
            <w:r w:rsidR="002813C6">
              <w:rPr>
                <w:noProof/>
                <w:webHidden/>
              </w:rPr>
              <w:instrText xml:space="preserve"> PAGEREF _Toc509400648 \h </w:instrText>
            </w:r>
            <w:r w:rsidR="002813C6">
              <w:rPr>
                <w:noProof/>
                <w:webHidden/>
              </w:rPr>
            </w:r>
            <w:r w:rsidR="002813C6">
              <w:rPr>
                <w:noProof/>
                <w:webHidden/>
              </w:rPr>
              <w:fldChar w:fldCharType="separate"/>
            </w:r>
            <w:r w:rsidR="002813C6">
              <w:rPr>
                <w:noProof/>
                <w:webHidden/>
              </w:rPr>
              <w:t>6</w:t>
            </w:r>
            <w:r w:rsidR="002813C6">
              <w:rPr>
                <w:noProof/>
                <w:webHidden/>
              </w:rPr>
              <w:fldChar w:fldCharType="end"/>
            </w:r>
          </w:hyperlink>
        </w:p>
        <w:p w14:paraId="42A7F659" w14:textId="657C3A92" w:rsidR="002813C6" w:rsidRDefault="00455BF6">
          <w:pPr>
            <w:pStyle w:val="TOC1"/>
            <w:tabs>
              <w:tab w:val="right" w:leader="dot" w:pos="9350"/>
            </w:tabs>
            <w:rPr>
              <w:rFonts w:eastAsiaTheme="minorEastAsia"/>
              <w:noProof/>
              <w:color w:val="auto"/>
            </w:rPr>
          </w:pPr>
          <w:hyperlink w:anchor="_Toc509400649" w:history="1">
            <w:r w:rsidR="002813C6" w:rsidRPr="002F05A7">
              <w:rPr>
                <w:rStyle w:val="Hyperlink"/>
                <w:noProof/>
              </w:rPr>
              <w:t>Technology stack</w:t>
            </w:r>
            <w:r w:rsidR="002813C6">
              <w:rPr>
                <w:noProof/>
                <w:webHidden/>
              </w:rPr>
              <w:tab/>
            </w:r>
            <w:r w:rsidR="002813C6">
              <w:rPr>
                <w:noProof/>
                <w:webHidden/>
              </w:rPr>
              <w:fldChar w:fldCharType="begin"/>
            </w:r>
            <w:r w:rsidR="002813C6">
              <w:rPr>
                <w:noProof/>
                <w:webHidden/>
              </w:rPr>
              <w:instrText xml:space="preserve"> PAGEREF _Toc509400649 \h </w:instrText>
            </w:r>
            <w:r w:rsidR="002813C6">
              <w:rPr>
                <w:noProof/>
                <w:webHidden/>
              </w:rPr>
            </w:r>
            <w:r w:rsidR="002813C6">
              <w:rPr>
                <w:noProof/>
                <w:webHidden/>
              </w:rPr>
              <w:fldChar w:fldCharType="separate"/>
            </w:r>
            <w:r w:rsidR="002813C6">
              <w:rPr>
                <w:noProof/>
                <w:webHidden/>
              </w:rPr>
              <w:t>6</w:t>
            </w:r>
            <w:r w:rsidR="002813C6">
              <w:rPr>
                <w:noProof/>
                <w:webHidden/>
              </w:rPr>
              <w:fldChar w:fldCharType="end"/>
            </w:r>
          </w:hyperlink>
        </w:p>
        <w:p w14:paraId="40A2797E" w14:textId="78F305EF" w:rsidR="002813C6" w:rsidRDefault="00455BF6">
          <w:pPr>
            <w:pStyle w:val="TOC1"/>
            <w:tabs>
              <w:tab w:val="right" w:leader="dot" w:pos="9350"/>
            </w:tabs>
            <w:rPr>
              <w:rFonts w:eastAsiaTheme="minorEastAsia"/>
              <w:noProof/>
              <w:color w:val="auto"/>
            </w:rPr>
          </w:pPr>
          <w:hyperlink w:anchor="_Toc509400650" w:history="1">
            <w:r w:rsidR="002813C6" w:rsidRPr="002F05A7">
              <w:rPr>
                <w:rStyle w:val="Hyperlink"/>
                <w:noProof/>
              </w:rPr>
              <w:t>Proposed design</w:t>
            </w:r>
            <w:r w:rsidR="002813C6">
              <w:rPr>
                <w:noProof/>
                <w:webHidden/>
              </w:rPr>
              <w:tab/>
            </w:r>
            <w:r w:rsidR="002813C6">
              <w:rPr>
                <w:noProof/>
                <w:webHidden/>
              </w:rPr>
              <w:fldChar w:fldCharType="begin"/>
            </w:r>
            <w:r w:rsidR="002813C6">
              <w:rPr>
                <w:noProof/>
                <w:webHidden/>
              </w:rPr>
              <w:instrText xml:space="preserve"> PAGEREF _Toc509400650 \h </w:instrText>
            </w:r>
            <w:r w:rsidR="002813C6">
              <w:rPr>
                <w:noProof/>
                <w:webHidden/>
              </w:rPr>
            </w:r>
            <w:r w:rsidR="002813C6">
              <w:rPr>
                <w:noProof/>
                <w:webHidden/>
              </w:rPr>
              <w:fldChar w:fldCharType="separate"/>
            </w:r>
            <w:r w:rsidR="002813C6">
              <w:rPr>
                <w:noProof/>
                <w:webHidden/>
              </w:rPr>
              <w:t>7</w:t>
            </w:r>
            <w:r w:rsidR="002813C6">
              <w:rPr>
                <w:noProof/>
                <w:webHidden/>
              </w:rPr>
              <w:fldChar w:fldCharType="end"/>
            </w:r>
          </w:hyperlink>
        </w:p>
        <w:p w14:paraId="341BA35A" w14:textId="3AB9A9DB" w:rsidR="002813C6" w:rsidRDefault="00455BF6">
          <w:pPr>
            <w:pStyle w:val="TOC2"/>
            <w:tabs>
              <w:tab w:val="right" w:leader="dot" w:pos="9350"/>
            </w:tabs>
            <w:rPr>
              <w:rFonts w:eastAsiaTheme="minorEastAsia"/>
              <w:noProof/>
              <w:color w:val="auto"/>
            </w:rPr>
          </w:pPr>
          <w:hyperlink w:anchor="_Toc509400651" w:history="1">
            <w:r w:rsidR="002813C6" w:rsidRPr="002F05A7">
              <w:rPr>
                <w:rStyle w:val="Hyperlink"/>
                <w:noProof/>
              </w:rPr>
              <w:t>Program Flow</w:t>
            </w:r>
            <w:r w:rsidR="002813C6">
              <w:rPr>
                <w:noProof/>
                <w:webHidden/>
              </w:rPr>
              <w:tab/>
            </w:r>
            <w:r w:rsidR="002813C6">
              <w:rPr>
                <w:noProof/>
                <w:webHidden/>
              </w:rPr>
              <w:fldChar w:fldCharType="begin"/>
            </w:r>
            <w:r w:rsidR="002813C6">
              <w:rPr>
                <w:noProof/>
                <w:webHidden/>
              </w:rPr>
              <w:instrText xml:space="preserve"> PAGEREF _Toc509400651 \h </w:instrText>
            </w:r>
            <w:r w:rsidR="002813C6">
              <w:rPr>
                <w:noProof/>
                <w:webHidden/>
              </w:rPr>
            </w:r>
            <w:r w:rsidR="002813C6">
              <w:rPr>
                <w:noProof/>
                <w:webHidden/>
              </w:rPr>
              <w:fldChar w:fldCharType="separate"/>
            </w:r>
            <w:r w:rsidR="002813C6">
              <w:rPr>
                <w:noProof/>
                <w:webHidden/>
              </w:rPr>
              <w:t>7</w:t>
            </w:r>
            <w:r w:rsidR="002813C6">
              <w:rPr>
                <w:noProof/>
                <w:webHidden/>
              </w:rPr>
              <w:fldChar w:fldCharType="end"/>
            </w:r>
          </w:hyperlink>
        </w:p>
        <w:p w14:paraId="23567F9A" w14:textId="3DF79ED1" w:rsidR="002813C6" w:rsidRDefault="00455BF6">
          <w:pPr>
            <w:pStyle w:val="TOC2"/>
            <w:tabs>
              <w:tab w:val="right" w:leader="dot" w:pos="9350"/>
            </w:tabs>
            <w:rPr>
              <w:rFonts w:eastAsiaTheme="minorEastAsia"/>
              <w:noProof/>
              <w:color w:val="auto"/>
            </w:rPr>
          </w:pPr>
          <w:hyperlink w:anchor="_Toc509400652" w:history="1">
            <w:r w:rsidR="002813C6" w:rsidRPr="002F05A7">
              <w:rPr>
                <w:rStyle w:val="Hyperlink"/>
                <w:noProof/>
              </w:rPr>
              <w:t>Artifacts of new design</w:t>
            </w:r>
            <w:r w:rsidR="002813C6">
              <w:rPr>
                <w:noProof/>
                <w:webHidden/>
              </w:rPr>
              <w:tab/>
            </w:r>
            <w:r w:rsidR="002813C6">
              <w:rPr>
                <w:noProof/>
                <w:webHidden/>
              </w:rPr>
              <w:fldChar w:fldCharType="begin"/>
            </w:r>
            <w:r w:rsidR="002813C6">
              <w:rPr>
                <w:noProof/>
                <w:webHidden/>
              </w:rPr>
              <w:instrText xml:space="preserve"> PAGEREF _Toc509400652 \h </w:instrText>
            </w:r>
            <w:r w:rsidR="002813C6">
              <w:rPr>
                <w:noProof/>
                <w:webHidden/>
              </w:rPr>
            </w:r>
            <w:r w:rsidR="002813C6">
              <w:rPr>
                <w:noProof/>
                <w:webHidden/>
              </w:rPr>
              <w:fldChar w:fldCharType="separate"/>
            </w:r>
            <w:r w:rsidR="002813C6">
              <w:rPr>
                <w:noProof/>
                <w:webHidden/>
              </w:rPr>
              <w:t>7</w:t>
            </w:r>
            <w:r w:rsidR="002813C6">
              <w:rPr>
                <w:noProof/>
                <w:webHidden/>
              </w:rPr>
              <w:fldChar w:fldCharType="end"/>
            </w:r>
          </w:hyperlink>
        </w:p>
        <w:p w14:paraId="4869EA7F" w14:textId="5C5F87F4" w:rsidR="002813C6" w:rsidRDefault="00455BF6">
          <w:pPr>
            <w:pStyle w:val="TOC2"/>
            <w:tabs>
              <w:tab w:val="right" w:leader="dot" w:pos="9350"/>
            </w:tabs>
            <w:rPr>
              <w:rFonts w:eastAsiaTheme="minorEastAsia"/>
              <w:noProof/>
              <w:color w:val="auto"/>
            </w:rPr>
          </w:pPr>
          <w:hyperlink w:anchor="_Toc509400653" w:history="1">
            <w:r w:rsidR="002813C6" w:rsidRPr="002F05A7">
              <w:rPr>
                <w:rStyle w:val="Hyperlink"/>
                <w:noProof/>
              </w:rPr>
              <w:t>Prototypes / tasks</w:t>
            </w:r>
            <w:r w:rsidR="002813C6">
              <w:rPr>
                <w:noProof/>
                <w:webHidden/>
              </w:rPr>
              <w:tab/>
            </w:r>
            <w:r w:rsidR="002813C6">
              <w:rPr>
                <w:noProof/>
                <w:webHidden/>
              </w:rPr>
              <w:fldChar w:fldCharType="begin"/>
            </w:r>
            <w:r w:rsidR="002813C6">
              <w:rPr>
                <w:noProof/>
                <w:webHidden/>
              </w:rPr>
              <w:instrText xml:space="preserve"> PAGEREF _Toc509400653 \h </w:instrText>
            </w:r>
            <w:r w:rsidR="002813C6">
              <w:rPr>
                <w:noProof/>
                <w:webHidden/>
              </w:rPr>
            </w:r>
            <w:r w:rsidR="002813C6">
              <w:rPr>
                <w:noProof/>
                <w:webHidden/>
              </w:rPr>
              <w:fldChar w:fldCharType="separate"/>
            </w:r>
            <w:r w:rsidR="002813C6">
              <w:rPr>
                <w:noProof/>
                <w:webHidden/>
              </w:rPr>
              <w:t>7</w:t>
            </w:r>
            <w:r w:rsidR="002813C6">
              <w:rPr>
                <w:noProof/>
                <w:webHidden/>
              </w:rPr>
              <w:fldChar w:fldCharType="end"/>
            </w:r>
          </w:hyperlink>
        </w:p>
        <w:p w14:paraId="2255E2C7" w14:textId="3A9C7987" w:rsidR="002813C6" w:rsidRDefault="00455BF6">
          <w:pPr>
            <w:pStyle w:val="TOC2"/>
            <w:tabs>
              <w:tab w:val="right" w:leader="dot" w:pos="9350"/>
            </w:tabs>
            <w:rPr>
              <w:rFonts w:eastAsiaTheme="minorEastAsia"/>
              <w:noProof/>
              <w:color w:val="auto"/>
            </w:rPr>
          </w:pPr>
          <w:hyperlink w:anchor="_Toc509400654" w:history="1">
            <w:r w:rsidR="002813C6" w:rsidRPr="002F05A7">
              <w:rPr>
                <w:rStyle w:val="Hyperlink"/>
                <w:noProof/>
              </w:rPr>
              <w:t>Challenges</w:t>
            </w:r>
            <w:r w:rsidR="002813C6">
              <w:rPr>
                <w:noProof/>
                <w:webHidden/>
              </w:rPr>
              <w:tab/>
            </w:r>
            <w:r w:rsidR="002813C6">
              <w:rPr>
                <w:noProof/>
                <w:webHidden/>
              </w:rPr>
              <w:fldChar w:fldCharType="begin"/>
            </w:r>
            <w:r w:rsidR="002813C6">
              <w:rPr>
                <w:noProof/>
                <w:webHidden/>
              </w:rPr>
              <w:instrText xml:space="preserve"> PAGEREF _Toc509400654 \h </w:instrText>
            </w:r>
            <w:r w:rsidR="002813C6">
              <w:rPr>
                <w:noProof/>
                <w:webHidden/>
              </w:rPr>
            </w:r>
            <w:r w:rsidR="002813C6">
              <w:rPr>
                <w:noProof/>
                <w:webHidden/>
              </w:rPr>
              <w:fldChar w:fldCharType="separate"/>
            </w:r>
            <w:r w:rsidR="002813C6">
              <w:rPr>
                <w:noProof/>
                <w:webHidden/>
              </w:rPr>
              <w:t>8</w:t>
            </w:r>
            <w:r w:rsidR="002813C6">
              <w:rPr>
                <w:noProof/>
                <w:webHidden/>
              </w:rPr>
              <w:fldChar w:fldCharType="end"/>
            </w:r>
          </w:hyperlink>
        </w:p>
        <w:p w14:paraId="53E9C18F" w14:textId="161EAF41" w:rsidR="002813C6" w:rsidRDefault="00455BF6">
          <w:pPr>
            <w:pStyle w:val="TOC2"/>
            <w:tabs>
              <w:tab w:val="right" w:leader="dot" w:pos="9350"/>
            </w:tabs>
            <w:rPr>
              <w:rFonts w:eastAsiaTheme="minorEastAsia"/>
              <w:noProof/>
              <w:color w:val="auto"/>
            </w:rPr>
          </w:pPr>
          <w:hyperlink w:anchor="_Toc509400655" w:history="1">
            <w:r w:rsidR="002813C6" w:rsidRPr="002F05A7">
              <w:rPr>
                <w:rStyle w:val="Hyperlink"/>
                <w:noProof/>
              </w:rPr>
              <w:t>QA scope and test scripts</w:t>
            </w:r>
            <w:r w:rsidR="002813C6">
              <w:rPr>
                <w:noProof/>
                <w:webHidden/>
              </w:rPr>
              <w:tab/>
            </w:r>
            <w:r w:rsidR="002813C6">
              <w:rPr>
                <w:noProof/>
                <w:webHidden/>
              </w:rPr>
              <w:fldChar w:fldCharType="begin"/>
            </w:r>
            <w:r w:rsidR="002813C6">
              <w:rPr>
                <w:noProof/>
                <w:webHidden/>
              </w:rPr>
              <w:instrText xml:space="preserve"> PAGEREF _Toc509400655 \h </w:instrText>
            </w:r>
            <w:r w:rsidR="002813C6">
              <w:rPr>
                <w:noProof/>
                <w:webHidden/>
              </w:rPr>
            </w:r>
            <w:r w:rsidR="002813C6">
              <w:rPr>
                <w:noProof/>
                <w:webHidden/>
              </w:rPr>
              <w:fldChar w:fldCharType="separate"/>
            </w:r>
            <w:r w:rsidR="002813C6">
              <w:rPr>
                <w:noProof/>
                <w:webHidden/>
              </w:rPr>
              <w:t>8</w:t>
            </w:r>
            <w:r w:rsidR="002813C6">
              <w:rPr>
                <w:noProof/>
                <w:webHidden/>
              </w:rPr>
              <w:fldChar w:fldCharType="end"/>
            </w:r>
          </w:hyperlink>
        </w:p>
        <w:p w14:paraId="49B37FE9" w14:textId="6440FBE6" w:rsidR="002813C6" w:rsidRDefault="00455BF6">
          <w:pPr>
            <w:pStyle w:val="TOC2"/>
            <w:tabs>
              <w:tab w:val="right" w:leader="dot" w:pos="9350"/>
            </w:tabs>
            <w:rPr>
              <w:rFonts w:eastAsiaTheme="minorEastAsia"/>
              <w:noProof/>
              <w:color w:val="auto"/>
            </w:rPr>
          </w:pPr>
          <w:hyperlink w:anchor="_Toc509400656" w:history="1">
            <w:r w:rsidR="002813C6" w:rsidRPr="002F05A7">
              <w:rPr>
                <w:rStyle w:val="Hyperlink"/>
                <w:noProof/>
              </w:rPr>
              <w:t>Research</w:t>
            </w:r>
            <w:r w:rsidR="002813C6">
              <w:rPr>
                <w:noProof/>
                <w:webHidden/>
              </w:rPr>
              <w:tab/>
            </w:r>
            <w:r w:rsidR="002813C6">
              <w:rPr>
                <w:noProof/>
                <w:webHidden/>
              </w:rPr>
              <w:fldChar w:fldCharType="begin"/>
            </w:r>
            <w:r w:rsidR="002813C6">
              <w:rPr>
                <w:noProof/>
                <w:webHidden/>
              </w:rPr>
              <w:instrText xml:space="preserve"> PAGEREF _Toc509400656 \h </w:instrText>
            </w:r>
            <w:r w:rsidR="002813C6">
              <w:rPr>
                <w:noProof/>
                <w:webHidden/>
              </w:rPr>
            </w:r>
            <w:r w:rsidR="002813C6">
              <w:rPr>
                <w:noProof/>
                <w:webHidden/>
              </w:rPr>
              <w:fldChar w:fldCharType="separate"/>
            </w:r>
            <w:r w:rsidR="002813C6">
              <w:rPr>
                <w:noProof/>
                <w:webHidden/>
              </w:rPr>
              <w:t>8</w:t>
            </w:r>
            <w:r w:rsidR="002813C6">
              <w:rPr>
                <w:noProof/>
                <w:webHidden/>
              </w:rPr>
              <w:fldChar w:fldCharType="end"/>
            </w:r>
          </w:hyperlink>
        </w:p>
        <w:p w14:paraId="063EFC3E" w14:textId="4626E651" w:rsidR="002813C6" w:rsidRDefault="00455BF6">
          <w:pPr>
            <w:pStyle w:val="TOC2"/>
            <w:tabs>
              <w:tab w:val="right" w:leader="dot" w:pos="9350"/>
            </w:tabs>
            <w:rPr>
              <w:rFonts w:eastAsiaTheme="minorEastAsia"/>
              <w:noProof/>
              <w:color w:val="auto"/>
            </w:rPr>
          </w:pPr>
          <w:hyperlink w:anchor="_Toc509400657" w:history="1">
            <w:r w:rsidR="002813C6" w:rsidRPr="002F05A7">
              <w:rPr>
                <w:rStyle w:val="Hyperlink"/>
                <w:noProof/>
              </w:rPr>
              <w:t>Benefits of proposed design</w:t>
            </w:r>
            <w:r w:rsidR="002813C6">
              <w:rPr>
                <w:noProof/>
                <w:webHidden/>
              </w:rPr>
              <w:tab/>
            </w:r>
            <w:r w:rsidR="002813C6">
              <w:rPr>
                <w:noProof/>
                <w:webHidden/>
              </w:rPr>
              <w:fldChar w:fldCharType="begin"/>
            </w:r>
            <w:r w:rsidR="002813C6">
              <w:rPr>
                <w:noProof/>
                <w:webHidden/>
              </w:rPr>
              <w:instrText xml:space="preserve"> PAGEREF _Toc509400657 \h </w:instrText>
            </w:r>
            <w:r w:rsidR="002813C6">
              <w:rPr>
                <w:noProof/>
                <w:webHidden/>
              </w:rPr>
            </w:r>
            <w:r w:rsidR="002813C6">
              <w:rPr>
                <w:noProof/>
                <w:webHidden/>
              </w:rPr>
              <w:fldChar w:fldCharType="separate"/>
            </w:r>
            <w:r w:rsidR="002813C6">
              <w:rPr>
                <w:noProof/>
                <w:webHidden/>
              </w:rPr>
              <w:t>9</w:t>
            </w:r>
            <w:r w:rsidR="002813C6">
              <w:rPr>
                <w:noProof/>
                <w:webHidden/>
              </w:rPr>
              <w:fldChar w:fldCharType="end"/>
            </w:r>
          </w:hyperlink>
        </w:p>
        <w:p w14:paraId="6835B6D8" w14:textId="2AE6ED02" w:rsidR="008E53F4" w:rsidRDefault="008E53F4">
          <w:r>
            <w:rPr>
              <w:b/>
              <w:bCs/>
              <w:noProof/>
            </w:rPr>
            <w:fldChar w:fldCharType="end"/>
          </w:r>
        </w:p>
      </w:sdtContent>
    </w:sdt>
    <w:p w14:paraId="6FB47A1F" w14:textId="77777777" w:rsidR="008E53F4" w:rsidRDefault="008E53F4">
      <w:r>
        <w:br w:type="page"/>
      </w:r>
    </w:p>
    <w:p w14:paraId="79BDE88D" w14:textId="77777777" w:rsidR="00EB6BC8" w:rsidRDefault="008E53F4">
      <w:r>
        <w:lastRenderedPageBreak/>
        <w:t>Revision history</w:t>
      </w:r>
    </w:p>
    <w:tbl>
      <w:tblPr>
        <w:tblStyle w:val="TableGrid"/>
        <w:tblW w:w="0" w:type="auto"/>
        <w:tblLook w:val="04A0" w:firstRow="1" w:lastRow="0" w:firstColumn="1" w:lastColumn="0" w:noHBand="0" w:noVBand="1"/>
      </w:tblPr>
      <w:tblGrid>
        <w:gridCol w:w="708"/>
        <w:gridCol w:w="1581"/>
        <w:gridCol w:w="929"/>
        <w:gridCol w:w="6132"/>
      </w:tblGrid>
      <w:tr w:rsidR="008E53F4" w14:paraId="39A5BFFF" w14:textId="77777777" w:rsidTr="0049023D">
        <w:tc>
          <w:tcPr>
            <w:tcW w:w="708" w:type="dxa"/>
          </w:tcPr>
          <w:p w14:paraId="058F5BA4" w14:textId="77777777" w:rsidR="008E53F4" w:rsidRDefault="008E53F4">
            <w:r>
              <w:t>Index</w:t>
            </w:r>
          </w:p>
        </w:tc>
        <w:tc>
          <w:tcPr>
            <w:tcW w:w="1596" w:type="dxa"/>
          </w:tcPr>
          <w:p w14:paraId="67BB6423" w14:textId="77777777" w:rsidR="008E53F4" w:rsidRDefault="008E53F4">
            <w:r>
              <w:t>Date</w:t>
            </w:r>
          </w:p>
        </w:tc>
        <w:tc>
          <w:tcPr>
            <w:tcW w:w="834" w:type="dxa"/>
          </w:tcPr>
          <w:p w14:paraId="1AFD9072" w14:textId="77777777" w:rsidR="008E53F4" w:rsidRDefault="008E53F4">
            <w:r>
              <w:t>Person</w:t>
            </w:r>
          </w:p>
        </w:tc>
        <w:tc>
          <w:tcPr>
            <w:tcW w:w="6212" w:type="dxa"/>
          </w:tcPr>
          <w:p w14:paraId="0C9B3750" w14:textId="77777777" w:rsidR="008E53F4" w:rsidRDefault="008E53F4">
            <w:r>
              <w:t>Remarks</w:t>
            </w:r>
          </w:p>
        </w:tc>
      </w:tr>
      <w:tr w:rsidR="008E53F4" w14:paraId="3C8E7539" w14:textId="77777777" w:rsidTr="0049023D">
        <w:tc>
          <w:tcPr>
            <w:tcW w:w="708" w:type="dxa"/>
          </w:tcPr>
          <w:p w14:paraId="26C35B80" w14:textId="77777777" w:rsidR="008E53F4" w:rsidRDefault="0049023D">
            <w:r>
              <w:t>1</w:t>
            </w:r>
          </w:p>
        </w:tc>
        <w:tc>
          <w:tcPr>
            <w:tcW w:w="1596" w:type="dxa"/>
          </w:tcPr>
          <w:p w14:paraId="2F9A0A61" w14:textId="77777777" w:rsidR="008E53F4" w:rsidRDefault="0049023D">
            <w:r>
              <w:t>14</w:t>
            </w:r>
            <w:r w:rsidRPr="0049023D">
              <w:rPr>
                <w:vertAlign w:val="superscript"/>
              </w:rPr>
              <w:t>th</w:t>
            </w:r>
            <w:r>
              <w:t xml:space="preserve"> Mar 2018</w:t>
            </w:r>
          </w:p>
        </w:tc>
        <w:tc>
          <w:tcPr>
            <w:tcW w:w="834" w:type="dxa"/>
          </w:tcPr>
          <w:p w14:paraId="438CECA7" w14:textId="77777777" w:rsidR="008E53F4" w:rsidRDefault="0049023D">
            <w:r>
              <w:t>Sushant</w:t>
            </w:r>
          </w:p>
        </w:tc>
        <w:tc>
          <w:tcPr>
            <w:tcW w:w="6212" w:type="dxa"/>
          </w:tcPr>
          <w:p w14:paraId="105F8C1A" w14:textId="77777777" w:rsidR="008E53F4" w:rsidRDefault="0049023D">
            <w:r>
              <w:t>Created the document</w:t>
            </w:r>
          </w:p>
        </w:tc>
      </w:tr>
      <w:tr w:rsidR="008E53F4" w14:paraId="111C8F1E" w14:textId="77777777" w:rsidTr="0049023D">
        <w:tc>
          <w:tcPr>
            <w:tcW w:w="708" w:type="dxa"/>
          </w:tcPr>
          <w:p w14:paraId="4033D2E4" w14:textId="77777777" w:rsidR="008E53F4" w:rsidRDefault="0081478F">
            <w:r>
              <w:t>2</w:t>
            </w:r>
          </w:p>
        </w:tc>
        <w:tc>
          <w:tcPr>
            <w:tcW w:w="1596" w:type="dxa"/>
          </w:tcPr>
          <w:p w14:paraId="1F2E3DBC" w14:textId="77777777" w:rsidR="008E53F4" w:rsidRDefault="0081478F">
            <w:r>
              <w:t>15</w:t>
            </w:r>
            <w:r w:rsidRPr="0081478F">
              <w:rPr>
                <w:vertAlign w:val="superscript"/>
              </w:rPr>
              <w:t>th</w:t>
            </w:r>
            <w:r>
              <w:t xml:space="preserve"> mar 2018</w:t>
            </w:r>
          </w:p>
        </w:tc>
        <w:tc>
          <w:tcPr>
            <w:tcW w:w="834" w:type="dxa"/>
          </w:tcPr>
          <w:p w14:paraId="4C032505" w14:textId="77777777" w:rsidR="008E53F4" w:rsidRDefault="0081478F">
            <w:r>
              <w:t>Sushant</w:t>
            </w:r>
          </w:p>
        </w:tc>
        <w:tc>
          <w:tcPr>
            <w:tcW w:w="6212" w:type="dxa"/>
          </w:tcPr>
          <w:p w14:paraId="2FB014D9" w14:textId="77777777" w:rsidR="008E53F4" w:rsidRDefault="0081478F">
            <w:r>
              <w:t>Modified</w:t>
            </w:r>
          </w:p>
        </w:tc>
      </w:tr>
      <w:tr w:rsidR="008E53F4" w14:paraId="28FAA7A9" w14:textId="77777777" w:rsidTr="0049023D">
        <w:tc>
          <w:tcPr>
            <w:tcW w:w="708" w:type="dxa"/>
          </w:tcPr>
          <w:p w14:paraId="0FAB33EA" w14:textId="5D9CE25F" w:rsidR="008E53F4" w:rsidRDefault="00814295">
            <w:r>
              <w:t>3</w:t>
            </w:r>
          </w:p>
        </w:tc>
        <w:tc>
          <w:tcPr>
            <w:tcW w:w="1596" w:type="dxa"/>
          </w:tcPr>
          <w:p w14:paraId="35F34C75" w14:textId="24B0C201" w:rsidR="008E53F4" w:rsidRDefault="00814295">
            <w:r>
              <w:t>16</w:t>
            </w:r>
            <w:r w:rsidRPr="00814295">
              <w:rPr>
                <w:vertAlign w:val="superscript"/>
              </w:rPr>
              <w:t>th</w:t>
            </w:r>
            <w:r>
              <w:t xml:space="preserve"> Mar 2018</w:t>
            </w:r>
          </w:p>
        </w:tc>
        <w:tc>
          <w:tcPr>
            <w:tcW w:w="834" w:type="dxa"/>
          </w:tcPr>
          <w:p w14:paraId="51C90409" w14:textId="601A13B1" w:rsidR="008E53F4" w:rsidRDefault="00814295">
            <w:r>
              <w:t>Sushant</w:t>
            </w:r>
          </w:p>
        </w:tc>
        <w:tc>
          <w:tcPr>
            <w:tcW w:w="6212" w:type="dxa"/>
          </w:tcPr>
          <w:p w14:paraId="27ACBDD0" w14:textId="209BFA0E" w:rsidR="008E53F4" w:rsidRDefault="00814295">
            <w:r>
              <w:t>Explored Azure serverless functions</w:t>
            </w:r>
          </w:p>
        </w:tc>
      </w:tr>
      <w:tr w:rsidR="008E53F4" w14:paraId="22974886" w14:textId="77777777" w:rsidTr="0049023D">
        <w:tc>
          <w:tcPr>
            <w:tcW w:w="708" w:type="dxa"/>
          </w:tcPr>
          <w:p w14:paraId="32FEC2BB" w14:textId="1AD4A4EF" w:rsidR="008E53F4" w:rsidRDefault="00814295">
            <w:r>
              <w:t>4</w:t>
            </w:r>
          </w:p>
        </w:tc>
        <w:tc>
          <w:tcPr>
            <w:tcW w:w="1596" w:type="dxa"/>
          </w:tcPr>
          <w:p w14:paraId="72814C95" w14:textId="198C9300" w:rsidR="008E53F4" w:rsidRDefault="00814295">
            <w:r>
              <w:t>19</w:t>
            </w:r>
            <w:r w:rsidRPr="00814295">
              <w:rPr>
                <w:vertAlign w:val="superscript"/>
              </w:rPr>
              <w:t>th</w:t>
            </w:r>
            <w:r>
              <w:t xml:space="preserve"> Mar 2018</w:t>
            </w:r>
          </w:p>
        </w:tc>
        <w:tc>
          <w:tcPr>
            <w:tcW w:w="834" w:type="dxa"/>
          </w:tcPr>
          <w:p w14:paraId="6563E95C" w14:textId="52F91C47" w:rsidR="008E53F4" w:rsidRDefault="00814295">
            <w:r>
              <w:t>Sushant</w:t>
            </w:r>
          </w:p>
        </w:tc>
        <w:tc>
          <w:tcPr>
            <w:tcW w:w="6212" w:type="dxa"/>
          </w:tcPr>
          <w:p w14:paraId="44FC6ABA" w14:textId="25755A46" w:rsidR="008E53F4" w:rsidRDefault="00814295">
            <w:r>
              <w:t xml:space="preserve">Explored </w:t>
            </w:r>
            <w:r w:rsidR="001319A7">
              <w:t>present</w:t>
            </w:r>
            <w:r>
              <w:t xml:space="preserve"> design</w:t>
            </w:r>
          </w:p>
        </w:tc>
      </w:tr>
      <w:tr w:rsidR="008E53F4" w14:paraId="7B44CDD6" w14:textId="77777777" w:rsidTr="0049023D">
        <w:tc>
          <w:tcPr>
            <w:tcW w:w="708" w:type="dxa"/>
          </w:tcPr>
          <w:p w14:paraId="20C60630" w14:textId="07F4CC18" w:rsidR="008E53F4" w:rsidRDefault="00814295">
            <w:r>
              <w:t>5</w:t>
            </w:r>
          </w:p>
        </w:tc>
        <w:tc>
          <w:tcPr>
            <w:tcW w:w="1596" w:type="dxa"/>
          </w:tcPr>
          <w:p w14:paraId="67E81A2E" w14:textId="411C19B8" w:rsidR="008E53F4" w:rsidRDefault="00814295">
            <w:r>
              <w:t>20</w:t>
            </w:r>
            <w:r w:rsidRPr="00814295">
              <w:rPr>
                <w:vertAlign w:val="superscript"/>
              </w:rPr>
              <w:t>th</w:t>
            </w:r>
            <w:r>
              <w:t xml:space="preserve"> Mar 2018</w:t>
            </w:r>
          </w:p>
        </w:tc>
        <w:tc>
          <w:tcPr>
            <w:tcW w:w="834" w:type="dxa"/>
          </w:tcPr>
          <w:p w14:paraId="4E414022" w14:textId="0CF14C0D" w:rsidR="008E53F4" w:rsidRDefault="00814295">
            <w:r>
              <w:t>Sushant</w:t>
            </w:r>
          </w:p>
        </w:tc>
        <w:tc>
          <w:tcPr>
            <w:tcW w:w="6212" w:type="dxa"/>
          </w:tcPr>
          <w:p w14:paraId="384647FF" w14:textId="1508D881" w:rsidR="008E53F4" w:rsidRDefault="001319A7">
            <w:r>
              <w:t>Documented</w:t>
            </w:r>
            <w:r w:rsidR="00814295">
              <w:t xml:space="preserve"> </w:t>
            </w:r>
            <w:r>
              <w:t>present</w:t>
            </w:r>
            <w:r w:rsidR="00814295">
              <w:t xml:space="preserve"> design in the document</w:t>
            </w:r>
          </w:p>
        </w:tc>
      </w:tr>
      <w:tr w:rsidR="008E53F4" w14:paraId="3B812BFA" w14:textId="77777777" w:rsidTr="0049023D">
        <w:tc>
          <w:tcPr>
            <w:tcW w:w="708" w:type="dxa"/>
          </w:tcPr>
          <w:p w14:paraId="19998088" w14:textId="12240E3F" w:rsidR="008E53F4" w:rsidRDefault="00814295">
            <w:r>
              <w:t>6</w:t>
            </w:r>
          </w:p>
        </w:tc>
        <w:tc>
          <w:tcPr>
            <w:tcW w:w="1596" w:type="dxa"/>
          </w:tcPr>
          <w:p w14:paraId="30E4A990" w14:textId="102C3001" w:rsidR="008E53F4" w:rsidRDefault="00814295">
            <w:r>
              <w:t>21</w:t>
            </w:r>
            <w:r w:rsidRPr="00814295">
              <w:rPr>
                <w:vertAlign w:val="superscript"/>
              </w:rPr>
              <w:t>st</w:t>
            </w:r>
            <w:r>
              <w:t xml:space="preserve"> mar 2018</w:t>
            </w:r>
          </w:p>
        </w:tc>
        <w:tc>
          <w:tcPr>
            <w:tcW w:w="834" w:type="dxa"/>
          </w:tcPr>
          <w:p w14:paraId="4F49D014" w14:textId="466BE64B" w:rsidR="008E53F4" w:rsidRDefault="00814295">
            <w:r>
              <w:t>Sushant</w:t>
            </w:r>
          </w:p>
        </w:tc>
        <w:tc>
          <w:tcPr>
            <w:tcW w:w="6212" w:type="dxa"/>
          </w:tcPr>
          <w:p w14:paraId="5DC07624" w14:textId="2451EB2A" w:rsidR="008E53F4" w:rsidRDefault="00814295">
            <w:r>
              <w:t xml:space="preserve">Incorporated </w:t>
            </w:r>
            <w:r w:rsidR="001319A7">
              <w:t xml:space="preserve">proposed </w:t>
            </w:r>
            <w:r>
              <w:t>design in the document</w:t>
            </w:r>
          </w:p>
        </w:tc>
      </w:tr>
      <w:tr w:rsidR="008E53F4" w14:paraId="7024D6C1" w14:textId="77777777" w:rsidTr="0049023D">
        <w:tc>
          <w:tcPr>
            <w:tcW w:w="708" w:type="dxa"/>
          </w:tcPr>
          <w:p w14:paraId="6580FB0C" w14:textId="77777777" w:rsidR="008E53F4" w:rsidRDefault="008E53F4"/>
        </w:tc>
        <w:tc>
          <w:tcPr>
            <w:tcW w:w="1596" w:type="dxa"/>
          </w:tcPr>
          <w:p w14:paraId="202BE469" w14:textId="77777777" w:rsidR="008E53F4" w:rsidRDefault="008E53F4"/>
        </w:tc>
        <w:tc>
          <w:tcPr>
            <w:tcW w:w="834" w:type="dxa"/>
          </w:tcPr>
          <w:p w14:paraId="4EE65CF2" w14:textId="77777777" w:rsidR="008E53F4" w:rsidRDefault="008E53F4"/>
        </w:tc>
        <w:tc>
          <w:tcPr>
            <w:tcW w:w="6212" w:type="dxa"/>
          </w:tcPr>
          <w:p w14:paraId="768890B8" w14:textId="77777777" w:rsidR="008E53F4" w:rsidRDefault="008E53F4"/>
        </w:tc>
      </w:tr>
    </w:tbl>
    <w:p w14:paraId="504FAA51" w14:textId="77777777" w:rsidR="008E53F4" w:rsidRDefault="008E53F4"/>
    <w:p w14:paraId="1B45B72D" w14:textId="77777777" w:rsidR="008E53F4" w:rsidRDefault="008E53F4" w:rsidP="008E53F4">
      <w:r>
        <w:br w:type="page"/>
      </w:r>
    </w:p>
    <w:p w14:paraId="5C90F357" w14:textId="77777777" w:rsidR="008E53F4" w:rsidRDefault="00B11BA5" w:rsidP="0060731C">
      <w:pPr>
        <w:pStyle w:val="Heading1"/>
        <w:jc w:val="both"/>
      </w:pPr>
      <w:bookmarkStart w:id="0" w:name="_Toc509400641"/>
      <w:r>
        <w:lastRenderedPageBreak/>
        <w:t>R</w:t>
      </w:r>
      <w:r w:rsidR="008E53F4">
        <w:t>ecital</w:t>
      </w:r>
      <w:bookmarkEnd w:id="0"/>
    </w:p>
    <w:p w14:paraId="3FD44113" w14:textId="0449F0F3" w:rsidR="00134153" w:rsidRDefault="00367992" w:rsidP="0060731C">
      <w:pPr>
        <w:pStyle w:val="ListParagraph"/>
        <w:numPr>
          <w:ilvl w:val="0"/>
          <w:numId w:val="1"/>
        </w:numPr>
        <w:jc w:val="both"/>
        <w:rPr>
          <w:color w:val="262626" w:themeColor="text1" w:themeTint="D9"/>
        </w:rPr>
      </w:pPr>
      <w:del w:id="1" w:author="Ravi Ramakrishnan" w:date="2018-05-03T10:26:00Z">
        <w:r w:rsidRPr="00134153" w:rsidDel="00FE5D89">
          <w:rPr>
            <w:color w:val="262626" w:themeColor="text1" w:themeTint="D9"/>
          </w:rPr>
          <w:delText>A leading wine shipp</w:delText>
        </w:r>
        <w:r w:rsidR="00B11BA5" w:rsidRPr="00134153" w:rsidDel="00FE5D89">
          <w:rPr>
            <w:color w:val="262626" w:themeColor="text1" w:themeTint="D9"/>
          </w:rPr>
          <w:delText>ing firm</w:delText>
        </w:r>
        <w:r w:rsidRPr="00134153" w:rsidDel="00FE5D89">
          <w:rPr>
            <w:color w:val="262626" w:themeColor="text1" w:themeTint="D9"/>
          </w:rPr>
          <w:delText xml:space="preserve"> ships </w:delText>
        </w:r>
        <w:r w:rsidR="00B11BA5" w:rsidRPr="00134153" w:rsidDel="00FE5D89">
          <w:rPr>
            <w:color w:val="262626" w:themeColor="text1" w:themeTint="D9"/>
          </w:rPr>
          <w:delText xml:space="preserve">several thousand (&gt; 50,000) wine packages to different destinations every day. </w:delText>
        </w:r>
      </w:del>
      <w:proofErr w:type="spellStart"/>
      <w:ins w:id="2" w:author="Ravi Ramakrishnan" w:date="2018-05-03T10:26:00Z">
        <w:r w:rsidR="00FE5D89">
          <w:rPr>
            <w:color w:val="262626" w:themeColor="text1" w:themeTint="D9"/>
          </w:rPr>
          <w:t>Wineshipping</w:t>
        </w:r>
        <w:proofErr w:type="spellEnd"/>
        <w:r w:rsidR="00FE5D89">
          <w:rPr>
            <w:color w:val="262626" w:themeColor="text1" w:themeTint="D9"/>
          </w:rPr>
          <w:t>, a logis</w:t>
        </w:r>
      </w:ins>
      <w:ins w:id="3" w:author="Ravi Ramakrishnan" w:date="2018-05-03T10:27:00Z">
        <w:r w:rsidR="00FE5D89">
          <w:rPr>
            <w:color w:val="262626" w:themeColor="text1" w:themeTint="D9"/>
          </w:rPr>
          <w:t>tics entity for the wine industry, provides direct-to-consumer fulfillment services. The company ships over 50-60,000 shipments daily during the peak</w:t>
        </w:r>
      </w:ins>
      <w:ins w:id="4" w:author="Ravi Ramakrishnan" w:date="2018-05-03T10:28:00Z">
        <w:r w:rsidR="00FE5D89">
          <w:rPr>
            <w:color w:val="262626" w:themeColor="text1" w:themeTint="D9"/>
          </w:rPr>
          <w:t xml:space="preserve"> with over 2 million shipments in a year</w:t>
        </w:r>
      </w:ins>
    </w:p>
    <w:p w14:paraId="4CD14207" w14:textId="403EEC53" w:rsidR="00134153" w:rsidRDefault="00B11BA5" w:rsidP="0060731C">
      <w:pPr>
        <w:pStyle w:val="ListParagraph"/>
        <w:numPr>
          <w:ilvl w:val="0"/>
          <w:numId w:val="1"/>
        </w:numPr>
        <w:jc w:val="both"/>
        <w:rPr>
          <w:color w:val="262626" w:themeColor="text1" w:themeTint="D9"/>
        </w:rPr>
      </w:pPr>
      <w:r w:rsidRPr="00134153">
        <w:rPr>
          <w:color w:val="262626" w:themeColor="text1" w:themeTint="D9"/>
        </w:rPr>
        <w:t xml:space="preserve">The packages are shipped through </w:t>
      </w:r>
      <w:ins w:id="5" w:author="Ravi Ramakrishnan" w:date="2018-05-03T10:28:00Z">
        <w:r w:rsidR="00FE5D89">
          <w:rPr>
            <w:color w:val="262626" w:themeColor="text1" w:themeTint="D9"/>
          </w:rPr>
          <w:t xml:space="preserve">common </w:t>
        </w:r>
      </w:ins>
      <w:r w:rsidRPr="00134153">
        <w:rPr>
          <w:color w:val="262626" w:themeColor="text1" w:themeTint="D9"/>
        </w:rPr>
        <w:t>carriers</w:t>
      </w:r>
      <w:ins w:id="6" w:author="Ravi Ramakrishnan" w:date="2018-05-03T10:28:00Z">
        <w:r w:rsidR="00FE5D89">
          <w:rPr>
            <w:color w:val="262626" w:themeColor="text1" w:themeTint="D9"/>
          </w:rPr>
          <w:t xml:space="preserve"> (UPS</w:t>
        </w:r>
      </w:ins>
      <w:ins w:id="7" w:author="Ravi Ramakrishnan" w:date="2018-05-03T10:29:00Z">
        <w:r w:rsidR="00FE5D89">
          <w:rPr>
            <w:color w:val="262626" w:themeColor="text1" w:themeTint="D9"/>
          </w:rPr>
          <w:t xml:space="preserve">, </w:t>
        </w:r>
        <w:proofErr w:type="spellStart"/>
        <w:r w:rsidR="00FE5D89">
          <w:rPr>
            <w:color w:val="262626" w:themeColor="text1" w:themeTint="D9"/>
          </w:rPr>
          <w:t>Fedex</w:t>
        </w:r>
        <w:proofErr w:type="spellEnd"/>
        <w:r w:rsidR="00FE5D89">
          <w:rPr>
            <w:color w:val="262626" w:themeColor="text1" w:themeTint="D9"/>
          </w:rPr>
          <w:t>, GSO and potentially others)</w:t>
        </w:r>
      </w:ins>
      <w:del w:id="8" w:author="Ravi Ramakrishnan" w:date="2018-05-03T10:29:00Z">
        <w:r w:rsidRPr="00134153" w:rsidDel="00FE5D89">
          <w:rPr>
            <w:color w:val="262626" w:themeColor="text1" w:themeTint="D9"/>
          </w:rPr>
          <w:delText xml:space="preserve"> who are at present less than five in number. </w:delText>
        </w:r>
      </w:del>
    </w:p>
    <w:p w14:paraId="12DEF55D" w14:textId="77777777" w:rsidR="00134153" w:rsidRDefault="00B11BA5" w:rsidP="0060731C">
      <w:pPr>
        <w:pStyle w:val="ListParagraph"/>
        <w:numPr>
          <w:ilvl w:val="0"/>
          <w:numId w:val="1"/>
        </w:numPr>
        <w:jc w:val="both"/>
        <w:rPr>
          <w:color w:val="262626" w:themeColor="text1" w:themeTint="D9"/>
        </w:rPr>
      </w:pPr>
      <w:r w:rsidRPr="00134153">
        <w:rPr>
          <w:color w:val="262626" w:themeColor="text1" w:themeTint="D9"/>
        </w:rPr>
        <w:t xml:space="preserve">Shipping statuses of different packages are tracked and published / updated to a portal through an inhouse </w:t>
      </w:r>
      <w:r w:rsidR="00134153">
        <w:rPr>
          <w:color w:val="262626" w:themeColor="text1" w:themeTint="D9"/>
        </w:rPr>
        <w:t xml:space="preserve">carrier </w:t>
      </w:r>
      <w:r w:rsidRPr="00134153">
        <w:rPr>
          <w:color w:val="262626" w:themeColor="text1" w:themeTint="D9"/>
        </w:rPr>
        <w:t xml:space="preserve">tracker software.  The respective customers </w:t>
      </w:r>
      <w:r w:rsidR="00134153" w:rsidRPr="00134153">
        <w:rPr>
          <w:color w:val="262626" w:themeColor="text1" w:themeTint="D9"/>
        </w:rPr>
        <w:t>can</w:t>
      </w:r>
      <w:r w:rsidRPr="00134153">
        <w:rPr>
          <w:color w:val="262626" w:themeColor="text1" w:themeTint="D9"/>
        </w:rPr>
        <w:t xml:space="preserve"> see </w:t>
      </w:r>
      <w:r w:rsidR="00134153" w:rsidRPr="00134153">
        <w:rPr>
          <w:color w:val="262626" w:themeColor="text1" w:themeTint="D9"/>
        </w:rPr>
        <w:t>status</w:t>
      </w:r>
      <w:r w:rsidRPr="00134153">
        <w:rPr>
          <w:color w:val="262626" w:themeColor="text1" w:themeTint="D9"/>
        </w:rPr>
        <w:t xml:space="preserve"> of delivery on the portal. </w:t>
      </w:r>
    </w:p>
    <w:p w14:paraId="5CDA63A9" w14:textId="12EF063F" w:rsidR="00FE5D89" w:rsidRPr="00FE5D89" w:rsidRDefault="00B11BA5">
      <w:pPr>
        <w:pStyle w:val="ListParagraph"/>
        <w:numPr>
          <w:ilvl w:val="0"/>
          <w:numId w:val="1"/>
        </w:numPr>
        <w:jc w:val="both"/>
        <w:rPr>
          <w:color w:val="262626" w:themeColor="text1" w:themeTint="D9"/>
          <w:rPrChange w:id="9" w:author="Ravi Ramakrishnan" w:date="2018-05-03T10:31:00Z">
            <w:rPr/>
          </w:rPrChange>
        </w:rPr>
      </w:pPr>
      <w:r w:rsidRPr="00134153">
        <w:rPr>
          <w:color w:val="262626" w:themeColor="text1" w:themeTint="D9"/>
        </w:rPr>
        <w:t>A requirement is felt to upgrade / rearchitect the</w:t>
      </w:r>
      <w:ins w:id="10" w:author="Ravi Ramakrishnan" w:date="2018-05-03T10:30:00Z">
        <w:r w:rsidR="00FE5D89">
          <w:rPr>
            <w:color w:val="262626" w:themeColor="text1" w:themeTint="D9"/>
          </w:rPr>
          <w:t xml:space="preserve"> backend</w:t>
        </w:r>
      </w:ins>
      <w:r w:rsidRPr="00134153">
        <w:rPr>
          <w:color w:val="262626" w:themeColor="text1" w:themeTint="D9"/>
        </w:rPr>
        <w:t xml:space="preserve"> existing </w:t>
      </w:r>
      <w:r w:rsidR="00134153">
        <w:rPr>
          <w:color w:val="262626" w:themeColor="text1" w:themeTint="D9"/>
        </w:rPr>
        <w:t>carrier</w:t>
      </w:r>
      <w:r w:rsidRPr="00134153">
        <w:rPr>
          <w:color w:val="262626" w:themeColor="text1" w:themeTint="D9"/>
        </w:rPr>
        <w:t xml:space="preserve"> tracker application to cater </w:t>
      </w:r>
      <w:r w:rsidR="00134153">
        <w:rPr>
          <w:color w:val="262626" w:themeColor="text1" w:themeTint="D9"/>
        </w:rPr>
        <w:t>to</w:t>
      </w:r>
      <w:r w:rsidRPr="00134153">
        <w:rPr>
          <w:color w:val="262626" w:themeColor="text1" w:themeTint="D9"/>
        </w:rPr>
        <w:t xml:space="preserve"> increased workload using efficient methodologies</w:t>
      </w:r>
      <w:ins w:id="11" w:author="Ravi Ramakrishnan" w:date="2018-05-03T10:31:00Z">
        <w:r w:rsidR="00FE5D89">
          <w:rPr>
            <w:color w:val="262626" w:themeColor="text1" w:themeTint="D9"/>
          </w:rPr>
          <w:t xml:space="preserve">. The </w:t>
        </w:r>
      </w:ins>
      <w:ins w:id="12" w:author="Ravi Ramakrishnan" w:date="2018-05-03T10:34:00Z">
        <w:r w:rsidR="00FE5D89">
          <w:rPr>
            <w:color w:val="262626" w:themeColor="text1" w:themeTint="D9"/>
          </w:rPr>
          <w:t>application polls the carrier databases for status updates and then updates the new status in the</w:t>
        </w:r>
      </w:ins>
      <w:ins w:id="13" w:author="Ravi Ramakrishnan" w:date="2018-05-03T10:35:00Z">
        <w:r w:rsidR="00FE5D89">
          <w:rPr>
            <w:color w:val="262626" w:themeColor="text1" w:themeTint="D9"/>
          </w:rPr>
          <w:t xml:space="preserve"> tracking DB. This process of update needs to become efficient and leverage API or other newer technologies.</w:t>
        </w:r>
      </w:ins>
      <w:del w:id="14" w:author="Ravi Ramakrishnan" w:date="2018-05-03T10:31:00Z">
        <w:r w:rsidRPr="00134153" w:rsidDel="00FE5D89">
          <w:rPr>
            <w:color w:val="262626" w:themeColor="text1" w:themeTint="D9"/>
          </w:rPr>
          <w:delText>.</w:delText>
        </w:r>
      </w:del>
    </w:p>
    <w:p w14:paraId="75605B96" w14:textId="0E76BBA5" w:rsidR="003A7583" w:rsidRPr="00C06DA9" w:rsidRDefault="003A7583" w:rsidP="0060731C">
      <w:pPr>
        <w:pStyle w:val="ListParagraph"/>
        <w:numPr>
          <w:ilvl w:val="0"/>
          <w:numId w:val="1"/>
        </w:numPr>
        <w:jc w:val="both"/>
        <w:rPr>
          <w:ins w:id="15" w:author="Ravi Ramakrishnan" w:date="2018-05-03T10:43:00Z"/>
          <w:color w:val="262626" w:themeColor="text1" w:themeTint="D9"/>
          <w:rPrChange w:id="16" w:author="Ravi Ramakrishnan" w:date="2018-05-03T10:43:00Z">
            <w:rPr>
              <w:ins w:id="17" w:author="Ravi Ramakrishnan" w:date="2018-05-03T10:43:00Z"/>
              <w:b/>
              <w:color w:val="262626" w:themeColor="text1" w:themeTint="D9"/>
            </w:rPr>
          </w:rPrChange>
        </w:rPr>
      </w:pPr>
      <w:r>
        <w:rPr>
          <w:color w:val="262626" w:themeColor="text1" w:themeTint="D9"/>
        </w:rPr>
        <w:t xml:space="preserve">The new project is named as </w:t>
      </w:r>
      <w:proofErr w:type="spellStart"/>
      <w:r w:rsidRPr="003A7583">
        <w:rPr>
          <w:b/>
          <w:color w:val="262626" w:themeColor="text1" w:themeTint="D9"/>
        </w:rPr>
        <w:t>CarrierTracker</w:t>
      </w:r>
      <w:proofErr w:type="spellEnd"/>
    </w:p>
    <w:p w14:paraId="7C096C39" w14:textId="647D9A9F" w:rsidR="00C06DA9" w:rsidRPr="00134153" w:rsidRDefault="00C06DA9" w:rsidP="0060731C">
      <w:pPr>
        <w:pStyle w:val="ListParagraph"/>
        <w:numPr>
          <w:ilvl w:val="0"/>
          <w:numId w:val="1"/>
        </w:numPr>
        <w:jc w:val="both"/>
        <w:rPr>
          <w:color w:val="262626" w:themeColor="text1" w:themeTint="D9"/>
        </w:rPr>
      </w:pPr>
      <w:commentRangeStart w:id="18"/>
      <w:commentRangeStart w:id="19"/>
      <w:commentRangeStart w:id="20"/>
      <w:ins w:id="21" w:author="Ravi Ramakrishnan" w:date="2018-05-03T10:43:00Z">
        <w:r>
          <w:rPr>
            <w:color w:val="262626" w:themeColor="text1" w:themeTint="D9"/>
          </w:rPr>
          <w:t xml:space="preserve">Business / </w:t>
        </w:r>
      </w:ins>
      <w:ins w:id="22" w:author="Ravi Ramakrishnan" w:date="2018-05-03T10:44:00Z">
        <w:r>
          <w:rPr>
            <w:color w:val="262626" w:themeColor="text1" w:themeTint="D9"/>
          </w:rPr>
          <w:t xml:space="preserve">Functional Requirements </w:t>
        </w:r>
        <w:proofErr w:type="gramStart"/>
        <w:r>
          <w:rPr>
            <w:color w:val="262626" w:themeColor="text1" w:themeTint="D9"/>
          </w:rPr>
          <w:t>- ?</w:t>
        </w:r>
        <w:commentRangeEnd w:id="18"/>
        <w:proofErr w:type="gramEnd"/>
        <w:r>
          <w:rPr>
            <w:rStyle w:val="CommentReference"/>
          </w:rPr>
          <w:commentReference w:id="18"/>
        </w:r>
      </w:ins>
      <w:commentRangeEnd w:id="19"/>
      <w:ins w:id="23" w:author="Ravi Ramakrishnan" w:date="2018-05-03T10:46:00Z">
        <w:r>
          <w:rPr>
            <w:rStyle w:val="CommentReference"/>
          </w:rPr>
          <w:commentReference w:id="19"/>
        </w:r>
      </w:ins>
      <w:commentRangeEnd w:id="20"/>
      <w:ins w:id="24" w:author="Ravi Ramakrishnan" w:date="2018-05-03T10:48:00Z">
        <w:r w:rsidR="00023B8C">
          <w:rPr>
            <w:rStyle w:val="CommentReference"/>
          </w:rPr>
          <w:commentReference w:id="20"/>
        </w:r>
      </w:ins>
    </w:p>
    <w:p w14:paraId="229CE535" w14:textId="5F40530A" w:rsidR="008E53F4" w:rsidRDefault="008E53F4" w:rsidP="0060731C">
      <w:pPr>
        <w:pStyle w:val="Heading1"/>
        <w:jc w:val="both"/>
      </w:pPr>
      <w:bookmarkStart w:id="25" w:name="_Toc509400642"/>
      <w:r>
        <w:t>Existing setup</w:t>
      </w:r>
      <w:bookmarkEnd w:id="25"/>
    </w:p>
    <w:p w14:paraId="41BE9CA5" w14:textId="7C8E54E0" w:rsidR="00D209B1" w:rsidRPr="00D209B1" w:rsidRDefault="00D209B1" w:rsidP="0060731C">
      <w:pPr>
        <w:pStyle w:val="Heading2"/>
        <w:jc w:val="both"/>
      </w:pPr>
      <w:bookmarkStart w:id="26" w:name="_Toc509400643"/>
      <w:r>
        <w:t xml:space="preserve">Bird’s </w:t>
      </w:r>
      <w:proofErr w:type="spellStart"/>
      <w:r>
        <w:t>eyeview</w:t>
      </w:r>
      <w:bookmarkEnd w:id="26"/>
      <w:proofErr w:type="spellEnd"/>
    </w:p>
    <w:p w14:paraId="542CFA88" w14:textId="2EF4AF09" w:rsidR="001407E3" w:rsidRDefault="00134153" w:rsidP="0060731C">
      <w:pPr>
        <w:pStyle w:val="ListParagraph"/>
        <w:numPr>
          <w:ilvl w:val="0"/>
          <w:numId w:val="4"/>
        </w:numPr>
        <w:jc w:val="both"/>
      </w:pPr>
      <w:r>
        <w:t xml:space="preserve">The client uses Microsoft Dynamics AX ERP solutions as </w:t>
      </w:r>
      <w:r w:rsidR="00D82C62">
        <w:t>tool for running its day-to-day business</w:t>
      </w:r>
      <w:r>
        <w:t xml:space="preserve">. </w:t>
      </w:r>
      <w:r w:rsidR="00D82C62">
        <w:t xml:space="preserve">Primary business of client is to ship several thousand wine packages to various locations across the country through reputed carriers. The entire ship-to information along with carrier </w:t>
      </w:r>
      <w:r w:rsidR="00BA0875">
        <w:t>details</w:t>
      </w:r>
      <w:r w:rsidR="00D82C62">
        <w:t xml:space="preserve"> is captured in Dynamics AX</w:t>
      </w:r>
      <w:r w:rsidR="00C2186B">
        <w:t xml:space="preserve"> database.</w:t>
      </w:r>
    </w:p>
    <w:p w14:paraId="35F97312" w14:textId="1FD8D08B" w:rsidR="00E26E0E" w:rsidRDefault="00E26E0E" w:rsidP="0060731C">
      <w:pPr>
        <w:pStyle w:val="ListParagraph"/>
        <w:numPr>
          <w:ilvl w:val="0"/>
          <w:numId w:val="4"/>
        </w:numPr>
        <w:jc w:val="both"/>
      </w:pPr>
      <w:r>
        <w:t xml:space="preserve">By using custom code and a bunch of stored procedures data is imported from Dynamics AX and stored in </w:t>
      </w:r>
      <w:r w:rsidR="00C2186B">
        <w:t xml:space="preserve">a </w:t>
      </w:r>
      <w:r>
        <w:t>database</w:t>
      </w:r>
      <w:r w:rsidR="00C2186B">
        <w:t xml:space="preserve"> named as </w:t>
      </w:r>
      <w:r w:rsidR="00C2186B" w:rsidRPr="00C2186B">
        <w:rPr>
          <w:b/>
        </w:rPr>
        <w:t>Tracking</w:t>
      </w:r>
      <w:r>
        <w:t xml:space="preserve"> of </w:t>
      </w:r>
      <w:proofErr w:type="spellStart"/>
      <w:r>
        <w:t>Sql</w:t>
      </w:r>
      <w:proofErr w:type="spellEnd"/>
      <w:r>
        <w:t xml:space="preserve"> Server. </w:t>
      </w:r>
      <w:r w:rsidR="00C2186B">
        <w:t xml:space="preserve">By using custom </w:t>
      </w:r>
      <w:proofErr w:type="gramStart"/>
      <w:r w:rsidR="00C2186B">
        <w:t>code</w:t>
      </w:r>
      <w:proofErr w:type="gramEnd"/>
      <w:r w:rsidR="00C2186B">
        <w:t xml:space="preserve"> the </w:t>
      </w:r>
      <w:r>
        <w:t>tables</w:t>
      </w:r>
      <w:r w:rsidR="00C2186B">
        <w:t xml:space="preserve"> in Tracking database</w:t>
      </w:r>
      <w:r>
        <w:t xml:space="preserve"> are further processed for proper formatting.</w:t>
      </w:r>
    </w:p>
    <w:p w14:paraId="216110E5" w14:textId="683199E4" w:rsidR="00E26E0E" w:rsidRDefault="00C2186B" w:rsidP="0060731C">
      <w:pPr>
        <w:pStyle w:val="ListParagraph"/>
        <w:numPr>
          <w:ilvl w:val="0"/>
          <w:numId w:val="4"/>
        </w:numPr>
        <w:jc w:val="both"/>
      </w:pPr>
      <w:r>
        <w:t xml:space="preserve">Tracking database contains information of various carriers. The </w:t>
      </w:r>
      <w:proofErr w:type="spellStart"/>
      <w:r>
        <w:t>api’s</w:t>
      </w:r>
      <w:proofErr w:type="spellEnd"/>
      <w:r>
        <w:t xml:space="preserve"> of these carriers are queried by passing them the wine package information and status of those wine packages are obtained. </w:t>
      </w:r>
      <w:r w:rsidR="00E26E0E">
        <w:t>Th</w:t>
      </w:r>
      <w:r w:rsidR="00D209B1">
        <w:t xml:space="preserve">e final </w:t>
      </w:r>
      <w:r w:rsidR="00E26E0E">
        <w:t xml:space="preserve">status data </w:t>
      </w:r>
      <w:r w:rsidR="00D209B1">
        <w:t xml:space="preserve">of wine packages at various stages of shipment </w:t>
      </w:r>
      <w:r w:rsidR="00E26E0E">
        <w:t xml:space="preserve">is stored / updated </w:t>
      </w:r>
      <w:r w:rsidR="00D209B1">
        <w:t xml:space="preserve">back </w:t>
      </w:r>
      <w:r w:rsidR="00E26E0E">
        <w:t>in Tracking database.</w:t>
      </w:r>
    </w:p>
    <w:p w14:paraId="45DC2938" w14:textId="5040D8B1" w:rsidR="00D209B1" w:rsidRDefault="00E26E0E" w:rsidP="0060731C">
      <w:pPr>
        <w:pStyle w:val="ListParagraph"/>
        <w:numPr>
          <w:ilvl w:val="0"/>
          <w:numId w:val="4"/>
        </w:numPr>
        <w:jc w:val="both"/>
      </w:pPr>
      <w:r>
        <w:t>Customer get</w:t>
      </w:r>
      <w:r w:rsidR="00C2186B">
        <w:t>s</w:t>
      </w:r>
      <w:r>
        <w:t xml:space="preserve"> the latest status information of wine packages </w:t>
      </w:r>
      <w:r w:rsidR="00D209B1">
        <w:t>being shipped by visiting a portal which makes use of Tracking database</w:t>
      </w:r>
      <w:r w:rsidR="00C2186B">
        <w:t>.</w:t>
      </w:r>
    </w:p>
    <w:p w14:paraId="2B2EE9EA" w14:textId="04BFE050" w:rsidR="00E26E0E" w:rsidRDefault="00C27311" w:rsidP="0060731C">
      <w:pPr>
        <w:pStyle w:val="Heading2"/>
        <w:jc w:val="both"/>
      </w:pPr>
      <w:bookmarkStart w:id="27" w:name="_Toc509400644"/>
      <w:r>
        <w:t>Detailed view</w:t>
      </w:r>
      <w:bookmarkEnd w:id="27"/>
    </w:p>
    <w:p w14:paraId="0C257B44" w14:textId="349D5BD0" w:rsidR="00A35EE3" w:rsidRDefault="00A35EE3" w:rsidP="0060731C">
      <w:pPr>
        <w:pStyle w:val="ListParagraph"/>
        <w:numPr>
          <w:ilvl w:val="0"/>
          <w:numId w:val="10"/>
        </w:numPr>
        <w:jc w:val="both"/>
        <w:rPr>
          <w:b/>
        </w:rPr>
      </w:pPr>
      <w:r w:rsidRPr="00D0307D">
        <w:rPr>
          <w:b/>
        </w:rPr>
        <w:t>Tracking database</w:t>
      </w:r>
    </w:p>
    <w:p w14:paraId="13D80AE3" w14:textId="44654BD0" w:rsidR="002144CF" w:rsidRPr="00D0307D" w:rsidRDefault="002144CF" w:rsidP="0060731C">
      <w:pPr>
        <w:pStyle w:val="ListParagraph"/>
        <w:numPr>
          <w:ilvl w:val="1"/>
          <w:numId w:val="10"/>
        </w:numPr>
        <w:jc w:val="both"/>
        <w:rPr>
          <w:b/>
        </w:rPr>
      </w:pPr>
      <w:r>
        <w:rPr>
          <w:b/>
        </w:rPr>
        <w:t>Stored procedures</w:t>
      </w:r>
    </w:p>
    <w:p w14:paraId="56F2FE4A" w14:textId="4E40EBA3" w:rsidR="00A35EE3" w:rsidRPr="002144CF" w:rsidRDefault="00A35EE3" w:rsidP="0060731C">
      <w:pPr>
        <w:pStyle w:val="ListParagraph"/>
        <w:numPr>
          <w:ilvl w:val="2"/>
          <w:numId w:val="10"/>
        </w:numPr>
        <w:jc w:val="both"/>
        <w:rPr>
          <w:b/>
        </w:rPr>
      </w:pPr>
      <w:proofErr w:type="spellStart"/>
      <w:r w:rsidRPr="002144CF">
        <w:rPr>
          <w:b/>
          <w:i/>
          <w:u w:val="single"/>
        </w:rPr>
        <w:t>ImportPackages</w:t>
      </w:r>
      <w:proofErr w:type="spellEnd"/>
    </w:p>
    <w:p w14:paraId="525661CE" w14:textId="39CA56FA" w:rsidR="00A35EE3" w:rsidRDefault="00A35EE3" w:rsidP="0060731C">
      <w:pPr>
        <w:pStyle w:val="ListParagraph"/>
        <w:ind w:left="2160"/>
        <w:jc w:val="both"/>
      </w:pPr>
      <w:r>
        <w:t>Parameters are passed to this SP</w:t>
      </w:r>
      <w:r w:rsidR="00C2186B">
        <w:t>. These parameters</w:t>
      </w:r>
      <w:r>
        <w:t xml:space="preserve"> are inserted in </w:t>
      </w:r>
      <w:proofErr w:type="spellStart"/>
      <w:r>
        <w:rPr>
          <w:b/>
        </w:rPr>
        <w:t>Wineshipping$Package</w:t>
      </w:r>
      <w:proofErr w:type="spellEnd"/>
      <w:r>
        <w:rPr>
          <w:b/>
        </w:rPr>
        <w:t xml:space="preserve"> I</w:t>
      </w:r>
      <w:r w:rsidRPr="00A35EE3">
        <w:rPr>
          <w:b/>
        </w:rPr>
        <w:t>nfo</w:t>
      </w:r>
      <w:r>
        <w:t xml:space="preserve"> table.</w:t>
      </w:r>
    </w:p>
    <w:p w14:paraId="0EAE0C62" w14:textId="5AE8B52D" w:rsidR="00A35EE3" w:rsidRPr="002144CF" w:rsidRDefault="00A35EE3" w:rsidP="0060731C">
      <w:pPr>
        <w:pStyle w:val="ListParagraph"/>
        <w:numPr>
          <w:ilvl w:val="2"/>
          <w:numId w:val="10"/>
        </w:numPr>
        <w:jc w:val="both"/>
        <w:rPr>
          <w:b/>
        </w:rPr>
      </w:pPr>
      <w:proofErr w:type="spellStart"/>
      <w:r w:rsidRPr="002144CF">
        <w:rPr>
          <w:b/>
          <w:i/>
          <w:u w:val="single"/>
        </w:rPr>
        <w:t>GetPackages</w:t>
      </w:r>
      <w:proofErr w:type="spellEnd"/>
    </w:p>
    <w:p w14:paraId="26F0AA10" w14:textId="0787B019" w:rsidR="00A35EE3" w:rsidRDefault="00A35EE3" w:rsidP="0060731C">
      <w:pPr>
        <w:pStyle w:val="ListParagraph"/>
        <w:ind w:left="1440" w:firstLine="720"/>
        <w:jc w:val="both"/>
      </w:pPr>
      <w:r>
        <w:t xml:space="preserve">Gets data from </w:t>
      </w:r>
      <w:proofErr w:type="spellStart"/>
      <w:r w:rsidRPr="00A35EE3">
        <w:rPr>
          <w:b/>
        </w:rPr>
        <w:t>Wineshipping$Package</w:t>
      </w:r>
      <w:proofErr w:type="spellEnd"/>
      <w:r w:rsidRPr="00A35EE3">
        <w:rPr>
          <w:b/>
        </w:rPr>
        <w:t xml:space="preserve"> </w:t>
      </w:r>
      <w:r w:rsidR="00D0307D">
        <w:rPr>
          <w:b/>
        </w:rPr>
        <w:t>Line</w:t>
      </w:r>
      <w:r>
        <w:t xml:space="preserve"> tabl</w:t>
      </w:r>
      <w:r w:rsidR="00C2186B">
        <w:t>e</w:t>
      </w:r>
      <w:r>
        <w:t>.</w:t>
      </w:r>
    </w:p>
    <w:p w14:paraId="5C12C763" w14:textId="04B3BA26" w:rsidR="00A35EE3" w:rsidRPr="002144CF" w:rsidRDefault="00A35EE3" w:rsidP="0060731C">
      <w:pPr>
        <w:pStyle w:val="ListParagraph"/>
        <w:numPr>
          <w:ilvl w:val="2"/>
          <w:numId w:val="10"/>
        </w:numPr>
        <w:jc w:val="both"/>
        <w:rPr>
          <w:b/>
        </w:rPr>
      </w:pPr>
      <w:proofErr w:type="spellStart"/>
      <w:r w:rsidRPr="002144CF">
        <w:rPr>
          <w:b/>
          <w:i/>
          <w:u w:val="single"/>
        </w:rPr>
        <w:t>GetPackagesToTrack</w:t>
      </w:r>
      <w:proofErr w:type="spellEnd"/>
    </w:p>
    <w:p w14:paraId="0227B225" w14:textId="024459CD" w:rsidR="00A35EE3" w:rsidRDefault="00A35EE3" w:rsidP="0060731C">
      <w:pPr>
        <w:pStyle w:val="ListParagraph"/>
        <w:ind w:left="1440" w:firstLine="720"/>
        <w:jc w:val="both"/>
      </w:pPr>
      <w:r>
        <w:t xml:space="preserve">Gets data from </w:t>
      </w:r>
      <w:proofErr w:type="spellStart"/>
      <w:r w:rsidRPr="00A35EE3">
        <w:rPr>
          <w:b/>
        </w:rPr>
        <w:t>Wineshipping$Package</w:t>
      </w:r>
      <w:proofErr w:type="spellEnd"/>
      <w:r w:rsidRPr="00A35EE3">
        <w:rPr>
          <w:b/>
        </w:rPr>
        <w:t xml:space="preserve"> Info</w:t>
      </w:r>
      <w:r>
        <w:t xml:space="preserve"> table</w:t>
      </w:r>
    </w:p>
    <w:p w14:paraId="1335BBC8" w14:textId="7DF8E5D2" w:rsidR="002A1576" w:rsidRPr="002144CF" w:rsidRDefault="002144CF" w:rsidP="0060731C">
      <w:pPr>
        <w:pStyle w:val="ListParagraph"/>
        <w:numPr>
          <w:ilvl w:val="2"/>
          <w:numId w:val="10"/>
        </w:numPr>
        <w:jc w:val="both"/>
        <w:rPr>
          <w:b/>
        </w:rPr>
      </w:pPr>
      <w:proofErr w:type="spellStart"/>
      <w:r w:rsidRPr="002144CF">
        <w:rPr>
          <w:b/>
        </w:rPr>
        <w:t>InsertLog</w:t>
      </w:r>
      <w:proofErr w:type="spellEnd"/>
    </w:p>
    <w:p w14:paraId="509594F6" w14:textId="3C47854B" w:rsidR="002144CF" w:rsidRPr="003742A3" w:rsidRDefault="002144CF" w:rsidP="0060731C">
      <w:pPr>
        <w:pStyle w:val="ListParagraph"/>
        <w:ind w:left="2160"/>
        <w:jc w:val="both"/>
        <w:rPr>
          <w:b/>
        </w:rPr>
      </w:pPr>
      <w:r>
        <w:t>Accepts parameters and inserts them to Logs table</w:t>
      </w:r>
    </w:p>
    <w:p w14:paraId="1ED17533" w14:textId="69B1C46F" w:rsidR="003742A3" w:rsidRDefault="003742A3" w:rsidP="0060731C">
      <w:pPr>
        <w:pStyle w:val="ListParagraph"/>
        <w:numPr>
          <w:ilvl w:val="2"/>
          <w:numId w:val="10"/>
        </w:numPr>
        <w:jc w:val="both"/>
        <w:rPr>
          <w:b/>
        </w:rPr>
      </w:pPr>
      <w:proofErr w:type="spellStart"/>
      <w:r w:rsidRPr="003742A3">
        <w:rPr>
          <w:b/>
        </w:rPr>
        <w:lastRenderedPageBreak/>
        <w:t>UpdateTrackingStatus</w:t>
      </w:r>
      <w:proofErr w:type="spellEnd"/>
    </w:p>
    <w:p w14:paraId="63C9C6DD" w14:textId="6A0ED6DA" w:rsidR="003742A3" w:rsidRPr="003742A3" w:rsidRDefault="003742A3" w:rsidP="0060731C">
      <w:pPr>
        <w:pStyle w:val="ListParagraph"/>
        <w:ind w:left="2160"/>
        <w:jc w:val="both"/>
      </w:pPr>
      <w:r w:rsidRPr="003742A3">
        <w:t xml:space="preserve">Using the input parameters </w:t>
      </w:r>
      <w:r>
        <w:t xml:space="preserve">updates the table </w:t>
      </w:r>
      <w:proofErr w:type="spellStart"/>
      <w:r>
        <w:t>Wineshipping$package</w:t>
      </w:r>
      <w:proofErr w:type="spellEnd"/>
      <w:r>
        <w:t xml:space="preserve"> Info table with latest status information of wine package</w:t>
      </w:r>
    </w:p>
    <w:p w14:paraId="12D47E94" w14:textId="78D29EB0" w:rsidR="002144CF" w:rsidRDefault="002144CF" w:rsidP="0060731C">
      <w:pPr>
        <w:pStyle w:val="ListParagraph"/>
        <w:numPr>
          <w:ilvl w:val="1"/>
          <w:numId w:val="10"/>
        </w:numPr>
        <w:jc w:val="both"/>
      </w:pPr>
      <w:r>
        <w:t>Tables</w:t>
      </w:r>
    </w:p>
    <w:p w14:paraId="431ED008" w14:textId="215F6098" w:rsidR="002144CF" w:rsidRPr="002144CF" w:rsidRDefault="002144CF" w:rsidP="0060731C">
      <w:pPr>
        <w:pStyle w:val="ListParagraph"/>
        <w:numPr>
          <w:ilvl w:val="2"/>
          <w:numId w:val="10"/>
        </w:numPr>
        <w:jc w:val="both"/>
        <w:rPr>
          <w:b/>
        </w:rPr>
      </w:pPr>
      <w:proofErr w:type="spellStart"/>
      <w:r w:rsidRPr="002144CF">
        <w:rPr>
          <w:b/>
        </w:rPr>
        <w:t>Wineshipping$Package</w:t>
      </w:r>
      <w:proofErr w:type="spellEnd"/>
      <w:r w:rsidRPr="002144CF">
        <w:rPr>
          <w:b/>
        </w:rPr>
        <w:t xml:space="preserve"> Info</w:t>
      </w:r>
    </w:p>
    <w:p w14:paraId="6309657B" w14:textId="28AB6C5F" w:rsidR="002144CF" w:rsidRPr="002144CF" w:rsidRDefault="002144CF" w:rsidP="0060731C">
      <w:pPr>
        <w:pStyle w:val="ListParagraph"/>
        <w:ind w:left="2160"/>
        <w:jc w:val="both"/>
      </w:pPr>
      <w:r>
        <w:t>Contains Wine package header information imported from Dynamics AX</w:t>
      </w:r>
    </w:p>
    <w:p w14:paraId="462F2B5A" w14:textId="536952A6" w:rsidR="002144CF" w:rsidRPr="002144CF" w:rsidRDefault="002144CF" w:rsidP="0060731C">
      <w:pPr>
        <w:pStyle w:val="ListParagraph"/>
        <w:numPr>
          <w:ilvl w:val="2"/>
          <w:numId w:val="10"/>
        </w:numPr>
        <w:jc w:val="both"/>
        <w:rPr>
          <w:b/>
        </w:rPr>
      </w:pPr>
      <w:proofErr w:type="spellStart"/>
      <w:r w:rsidRPr="002144CF">
        <w:rPr>
          <w:b/>
        </w:rPr>
        <w:t>Winshipping$Package</w:t>
      </w:r>
      <w:proofErr w:type="spellEnd"/>
      <w:r w:rsidRPr="002144CF">
        <w:rPr>
          <w:b/>
        </w:rPr>
        <w:t xml:space="preserve"> Line</w:t>
      </w:r>
    </w:p>
    <w:p w14:paraId="0A9497DA" w14:textId="3CB212C3" w:rsidR="002144CF" w:rsidRPr="002144CF" w:rsidRDefault="002144CF" w:rsidP="0060731C">
      <w:pPr>
        <w:pStyle w:val="ListParagraph"/>
        <w:ind w:left="2160"/>
        <w:jc w:val="both"/>
      </w:pPr>
      <w:r>
        <w:t>Contains Wine packages line items information imported from Dynamics AX</w:t>
      </w:r>
    </w:p>
    <w:p w14:paraId="5CAD4441" w14:textId="1686A1C7" w:rsidR="002144CF" w:rsidRPr="002144CF" w:rsidRDefault="002144CF" w:rsidP="0060731C">
      <w:pPr>
        <w:pStyle w:val="ListParagraph"/>
        <w:numPr>
          <w:ilvl w:val="2"/>
          <w:numId w:val="10"/>
        </w:numPr>
        <w:jc w:val="both"/>
        <w:rPr>
          <w:b/>
        </w:rPr>
      </w:pPr>
      <w:proofErr w:type="spellStart"/>
      <w:r w:rsidRPr="002144CF">
        <w:rPr>
          <w:b/>
        </w:rPr>
        <w:t>PackagesToTrack</w:t>
      </w:r>
      <w:proofErr w:type="spellEnd"/>
    </w:p>
    <w:p w14:paraId="45F90817" w14:textId="19C14846" w:rsidR="002144CF" w:rsidRDefault="002144CF" w:rsidP="0060731C">
      <w:pPr>
        <w:pStyle w:val="ListParagraph"/>
        <w:ind w:left="2160"/>
        <w:jc w:val="both"/>
      </w:pPr>
      <w:r>
        <w:t xml:space="preserve">Contains Wine packages header information along with Tread </w:t>
      </w:r>
      <w:proofErr w:type="gramStart"/>
      <w:r>
        <w:t>no</w:t>
      </w:r>
      <w:r w:rsidR="005E5D10">
        <w:t>’s</w:t>
      </w:r>
      <w:proofErr w:type="gramEnd"/>
      <w:r>
        <w:t xml:space="preserve"> created</w:t>
      </w:r>
      <w:r w:rsidR="00C02BB0">
        <w:t xml:space="preserve"> by </w:t>
      </w:r>
      <w:proofErr w:type="spellStart"/>
      <w:r w:rsidR="00C02BB0">
        <w:t>TrackPackageThread</w:t>
      </w:r>
      <w:proofErr w:type="spellEnd"/>
      <w:r w:rsidR="00C02BB0">
        <w:t xml:space="preserve"> project</w:t>
      </w:r>
      <w:r>
        <w:t xml:space="preserve">. This table is emptied at the end of processing. In the beginning the number of records in </w:t>
      </w:r>
      <w:proofErr w:type="spellStart"/>
      <w:r>
        <w:t>PackagesToTrack</w:t>
      </w:r>
      <w:proofErr w:type="spellEnd"/>
      <w:r>
        <w:t xml:space="preserve"> is same as that of </w:t>
      </w:r>
      <w:proofErr w:type="spellStart"/>
      <w:r w:rsidRPr="002144CF">
        <w:rPr>
          <w:b/>
        </w:rPr>
        <w:t>WineShipping$Package</w:t>
      </w:r>
      <w:proofErr w:type="spellEnd"/>
      <w:r w:rsidRPr="002144CF">
        <w:rPr>
          <w:b/>
        </w:rPr>
        <w:t xml:space="preserve"> Info</w:t>
      </w:r>
      <w:r>
        <w:t xml:space="preserve"> table.</w:t>
      </w:r>
    </w:p>
    <w:p w14:paraId="6722FDCA" w14:textId="37A410A9" w:rsidR="00A35EE3" w:rsidRPr="00A35EE3" w:rsidRDefault="00A35EE3" w:rsidP="0060731C">
      <w:pPr>
        <w:pStyle w:val="ListParagraph"/>
        <w:ind w:left="1440"/>
        <w:jc w:val="both"/>
      </w:pPr>
    </w:p>
    <w:p w14:paraId="1F31CA73" w14:textId="60A56623" w:rsidR="002144CF" w:rsidRDefault="002144CF" w:rsidP="0060731C">
      <w:pPr>
        <w:pStyle w:val="ListParagraph"/>
        <w:numPr>
          <w:ilvl w:val="0"/>
          <w:numId w:val="10"/>
        </w:numPr>
        <w:jc w:val="both"/>
      </w:pPr>
      <w:r>
        <w:t>Custom code</w:t>
      </w:r>
    </w:p>
    <w:p w14:paraId="4A49DE00" w14:textId="156001CD" w:rsidR="00020AD5" w:rsidRDefault="00E26E0E" w:rsidP="0060731C">
      <w:pPr>
        <w:pStyle w:val="ListParagraph"/>
        <w:numPr>
          <w:ilvl w:val="1"/>
          <w:numId w:val="4"/>
        </w:numPr>
        <w:jc w:val="both"/>
      </w:pPr>
      <w:r>
        <w:t xml:space="preserve"> </w:t>
      </w:r>
      <w:proofErr w:type="spellStart"/>
      <w:r w:rsidR="00A35EE3" w:rsidRPr="00D0307D">
        <w:rPr>
          <w:b/>
        </w:rPr>
        <w:t>ImportPackage</w:t>
      </w:r>
      <w:proofErr w:type="spellEnd"/>
      <w:r w:rsidR="00A35EE3">
        <w:t xml:space="preserve">: Custom </w:t>
      </w:r>
      <w:r w:rsidR="00020AD5">
        <w:t xml:space="preserve">project in </w:t>
      </w:r>
      <w:r w:rsidR="00A35EE3">
        <w:t>C#</w:t>
      </w:r>
    </w:p>
    <w:p w14:paraId="43961463" w14:textId="4A525929" w:rsidR="00020AD5" w:rsidRDefault="00020AD5" w:rsidP="0060731C">
      <w:pPr>
        <w:pStyle w:val="ListParagraph"/>
        <w:numPr>
          <w:ilvl w:val="2"/>
          <w:numId w:val="4"/>
        </w:numPr>
        <w:jc w:val="both"/>
      </w:pPr>
      <w:r>
        <w:t xml:space="preserve">Imports data from Dynamics AX using ODATA. Makes use of custom utility </w:t>
      </w:r>
      <w:proofErr w:type="spellStart"/>
      <w:r>
        <w:t>ODataUtility</w:t>
      </w:r>
      <w:proofErr w:type="spellEnd"/>
      <w:r>
        <w:t xml:space="preserve">. Data is available in </w:t>
      </w:r>
      <w:r w:rsidR="00D0307D">
        <w:t xml:space="preserve">a </w:t>
      </w:r>
      <w:r>
        <w:t xml:space="preserve">large JSON object. </w:t>
      </w:r>
    </w:p>
    <w:p w14:paraId="676794E3" w14:textId="2DD884C1" w:rsidR="00E26E0E" w:rsidRDefault="00020AD5" w:rsidP="0060731C">
      <w:pPr>
        <w:pStyle w:val="ListParagraph"/>
        <w:numPr>
          <w:ilvl w:val="2"/>
          <w:numId w:val="4"/>
        </w:numPr>
        <w:jc w:val="both"/>
      </w:pPr>
      <w:r>
        <w:t>Th</w:t>
      </w:r>
      <w:r w:rsidR="00D0307D">
        <w:t>e</w:t>
      </w:r>
      <w:r>
        <w:t xml:space="preserve"> JSON object is parsed and parameters are passed to </w:t>
      </w:r>
      <w:proofErr w:type="spellStart"/>
      <w:r>
        <w:t>ImportPackages</w:t>
      </w:r>
      <w:proofErr w:type="spellEnd"/>
      <w:r>
        <w:t xml:space="preserve"> stored procedure which in turn updates / inserts</w:t>
      </w:r>
      <w:r w:rsidR="00D0307D">
        <w:t xml:space="preserve"> data</w:t>
      </w:r>
      <w:r>
        <w:t xml:space="preserve"> in </w:t>
      </w:r>
      <w:proofErr w:type="spellStart"/>
      <w:r w:rsidRPr="00D0307D">
        <w:rPr>
          <w:b/>
        </w:rPr>
        <w:t>Wineshipping$Package</w:t>
      </w:r>
      <w:proofErr w:type="spellEnd"/>
      <w:r w:rsidRPr="00D0307D">
        <w:rPr>
          <w:b/>
        </w:rPr>
        <w:t xml:space="preserve"> Info</w:t>
      </w:r>
      <w:r>
        <w:t xml:space="preserve"> table.</w:t>
      </w:r>
    </w:p>
    <w:p w14:paraId="69763BD2" w14:textId="2753AC7C" w:rsidR="00020AD5" w:rsidRDefault="00020AD5" w:rsidP="0060731C">
      <w:pPr>
        <w:pStyle w:val="ListParagraph"/>
        <w:numPr>
          <w:ilvl w:val="2"/>
          <w:numId w:val="4"/>
        </w:numPr>
        <w:jc w:val="both"/>
      </w:pPr>
      <w:r>
        <w:t xml:space="preserve">Data is also updated / inserted in table </w:t>
      </w:r>
      <w:proofErr w:type="spellStart"/>
      <w:r w:rsidRPr="00D0307D">
        <w:rPr>
          <w:b/>
        </w:rPr>
        <w:t>Winshipping$Package</w:t>
      </w:r>
      <w:proofErr w:type="spellEnd"/>
      <w:r w:rsidRPr="00D0307D">
        <w:rPr>
          <w:b/>
        </w:rPr>
        <w:t xml:space="preserve"> Line</w:t>
      </w:r>
      <w:r>
        <w:t xml:space="preserve"> table by using inline </w:t>
      </w:r>
      <w:proofErr w:type="spellStart"/>
      <w:r>
        <w:t>sql</w:t>
      </w:r>
      <w:proofErr w:type="spellEnd"/>
      <w:r>
        <w:t xml:space="preserve"> command.</w:t>
      </w:r>
    </w:p>
    <w:p w14:paraId="500CE651" w14:textId="6C469C94" w:rsidR="00020AD5" w:rsidRDefault="00020AD5" w:rsidP="0060731C">
      <w:pPr>
        <w:pStyle w:val="ListParagraph"/>
        <w:numPr>
          <w:ilvl w:val="2"/>
          <w:numId w:val="4"/>
        </w:numPr>
        <w:jc w:val="both"/>
      </w:pPr>
      <w:proofErr w:type="spellStart"/>
      <w:r>
        <w:t>ImportPackage</w:t>
      </w:r>
      <w:proofErr w:type="spellEnd"/>
      <w:r>
        <w:t xml:space="preserve"> is run on </w:t>
      </w:r>
      <w:r w:rsidR="00D0307D">
        <w:t xml:space="preserve">a </w:t>
      </w:r>
      <w:r>
        <w:t>scheduled basis.</w:t>
      </w:r>
    </w:p>
    <w:p w14:paraId="6BF1DB77" w14:textId="77777777" w:rsidR="00101CD9" w:rsidRDefault="00101CD9" w:rsidP="0060731C">
      <w:pPr>
        <w:pStyle w:val="ListParagraph"/>
        <w:ind w:left="2160"/>
        <w:jc w:val="both"/>
      </w:pPr>
    </w:p>
    <w:p w14:paraId="2612087F" w14:textId="3859EBFC" w:rsidR="006C6BE0" w:rsidRPr="006C6BE0" w:rsidRDefault="00020AD5" w:rsidP="0060731C">
      <w:pPr>
        <w:pStyle w:val="ListParagraph"/>
        <w:numPr>
          <w:ilvl w:val="1"/>
          <w:numId w:val="4"/>
        </w:numPr>
        <w:jc w:val="both"/>
      </w:pPr>
      <w:proofErr w:type="spellStart"/>
      <w:r w:rsidRPr="00D0307D">
        <w:rPr>
          <w:b/>
        </w:rPr>
        <w:t>TrackPackageThread</w:t>
      </w:r>
      <w:proofErr w:type="spellEnd"/>
      <w:r>
        <w:t>: Custom project in VB.net</w:t>
      </w:r>
    </w:p>
    <w:p w14:paraId="369CC723" w14:textId="6CBEF052" w:rsidR="00C02BB0" w:rsidRDefault="00C02BB0" w:rsidP="0060731C">
      <w:pPr>
        <w:ind w:left="1440"/>
        <w:jc w:val="both"/>
      </w:pPr>
      <w:r>
        <w:t xml:space="preserve">In below the word thread is a misnomer. Thread below is merely a number in database table and is not related to actual </w:t>
      </w:r>
      <w:r w:rsidRPr="006C6BE0">
        <w:rPr>
          <w:b/>
        </w:rPr>
        <w:t xml:space="preserve">thread </w:t>
      </w:r>
      <w:r>
        <w:t>in a .net environment.</w:t>
      </w:r>
    </w:p>
    <w:p w14:paraId="74166875" w14:textId="3F4528DC" w:rsidR="006C6BE0" w:rsidRDefault="006C6BE0" w:rsidP="0060731C">
      <w:pPr>
        <w:ind w:left="1440"/>
        <w:jc w:val="both"/>
      </w:pPr>
      <w:r w:rsidRPr="006C6BE0">
        <w:t>The purpose of this project is to</w:t>
      </w:r>
      <w:r w:rsidR="00101CD9">
        <w:t xml:space="preserve"> create thread numbers for each 2500 records and store data in </w:t>
      </w:r>
      <w:proofErr w:type="spellStart"/>
      <w:r w:rsidR="00101CD9">
        <w:t>PackagesToTrack</w:t>
      </w:r>
      <w:proofErr w:type="spellEnd"/>
      <w:r w:rsidR="00101CD9">
        <w:t xml:space="preserve"> table and then call azure web job for each thread no.</w:t>
      </w:r>
    </w:p>
    <w:p w14:paraId="6701C098" w14:textId="30561C76" w:rsidR="00101CD9" w:rsidRPr="00C02BB0" w:rsidRDefault="00101CD9" w:rsidP="0060731C">
      <w:pPr>
        <w:pStyle w:val="ListParagraph"/>
        <w:ind w:left="1440"/>
        <w:jc w:val="both"/>
      </w:pPr>
      <w:r>
        <w:t>Pseudo code:</w:t>
      </w:r>
    </w:p>
    <w:p w14:paraId="3ACB9C78" w14:textId="67867304" w:rsidR="00C02BB0" w:rsidRDefault="00C02BB0" w:rsidP="0060731C">
      <w:pPr>
        <w:pStyle w:val="ListParagraph"/>
        <w:numPr>
          <w:ilvl w:val="2"/>
          <w:numId w:val="10"/>
        </w:numPr>
        <w:jc w:val="both"/>
      </w:pPr>
      <w:r>
        <w:t xml:space="preserve">Get records from </w:t>
      </w:r>
      <w:proofErr w:type="spellStart"/>
      <w:r>
        <w:t>Wineshipping$Package</w:t>
      </w:r>
      <w:proofErr w:type="spellEnd"/>
      <w:r>
        <w:t xml:space="preserve"> Info table into </w:t>
      </w:r>
      <w:r w:rsidR="00101CD9">
        <w:t xml:space="preserve">a </w:t>
      </w:r>
      <w:r>
        <w:t>dataset</w:t>
      </w:r>
      <w:r w:rsidR="00101CD9">
        <w:t xml:space="preserve"> ds</w:t>
      </w:r>
      <w:r>
        <w:t>.</w:t>
      </w:r>
    </w:p>
    <w:p w14:paraId="420CED14" w14:textId="188AF244" w:rsidR="00C02BB0" w:rsidRDefault="00C02BB0" w:rsidP="0060731C">
      <w:pPr>
        <w:pStyle w:val="ListParagraph"/>
        <w:numPr>
          <w:ilvl w:val="2"/>
          <w:numId w:val="10"/>
        </w:numPr>
        <w:jc w:val="both"/>
      </w:pPr>
      <w:r>
        <w:t>Iterate through all records in ds</w:t>
      </w:r>
    </w:p>
    <w:p w14:paraId="257CE0FD" w14:textId="0342FAED" w:rsidR="00C02BB0" w:rsidRDefault="00C02BB0" w:rsidP="0060731C">
      <w:pPr>
        <w:pStyle w:val="ListParagraph"/>
        <w:numPr>
          <w:ilvl w:val="3"/>
          <w:numId w:val="10"/>
        </w:numPr>
        <w:jc w:val="both"/>
      </w:pPr>
      <w:r>
        <w:t xml:space="preserve">Create a new thread for every 2500 records and insert a new record along with </w:t>
      </w:r>
      <w:r w:rsidR="006C6BE0">
        <w:t>the</w:t>
      </w:r>
      <w:r>
        <w:t xml:space="preserve"> new incremented thread no </w:t>
      </w:r>
      <w:r w:rsidR="006C6BE0">
        <w:t xml:space="preserve">into table </w:t>
      </w:r>
      <w:proofErr w:type="spellStart"/>
      <w:r w:rsidR="006C6BE0">
        <w:t>PackagesToTrack</w:t>
      </w:r>
      <w:proofErr w:type="spellEnd"/>
    </w:p>
    <w:p w14:paraId="3BA10215" w14:textId="4D67AEA3" w:rsidR="006C6BE0" w:rsidRDefault="006C6BE0" w:rsidP="0060731C">
      <w:pPr>
        <w:pStyle w:val="ListParagraph"/>
        <w:numPr>
          <w:ilvl w:val="3"/>
          <w:numId w:val="10"/>
        </w:numPr>
        <w:jc w:val="both"/>
      </w:pPr>
      <w:r>
        <w:t>At the end of above iteration, the no of reco</w:t>
      </w:r>
      <w:r w:rsidR="00101CD9">
        <w:t>r</w:t>
      </w:r>
      <w:r>
        <w:t xml:space="preserve">ds in </w:t>
      </w:r>
      <w:proofErr w:type="spellStart"/>
      <w:r>
        <w:t>Wineshipping$Package</w:t>
      </w:r>
      <w:proofErr w:type="spellEnd"/>
      <w:r>
        <w:t xml:space="preserve"> Info table = no of records in </w:t>
      </w:r>
      <w:proofErr w:type="spellStart"/>
      <w:r>
        <w:t>PackagesToTrack</w:t>
      </w:r>
      <w:proofErr w:type="spellEnd"/>
      <w:r>
        <w:t xml:space="preserve"> table.</w:t>
      </w:r>
    </w:p>
    <w:p w14:paraId="17F04083" w14:textId="281F07C5" w:rsidR="006C6BE0" w:rsidRDefault="00101CD9" w:rsidP="0060731C">
      <w:pPr>
        <w:ind w:left="1440" w:firstLine="720"/>
        <w:jc w:val="both"/>
      </w:pPr>
      <w:r>
        <w:t>Say the variable n stores total number of threads</w:t>
      </w:r>
      <w:r w:rsidR="006C6BE0">
        <w:t>.</w:t>
      </w:r>
    </w:p>
    <w:p w14:paraId="382FD51F" w14:textId="7DFE2369" w:rsidR="006C6BE0" w:rsidRDefault="006C6BE0" w:rsidP="0060731C">
      <w:pPr>
        <w:pStyle w:val="ListParagraph"/>
        <w:numPr>
          <w:ilvl w:val="0"/>
          <w:numId w:val="11"/>
        </w:numPr>
        <w:jc w:val="both"/>
      </w:pPr>
      <w:r>
        <w:t>Iterate n times</w:t>
      </w:r>
    </w:p>
    <w:p w14:paraId="6A28AF0F" w14:textId="03D559EA" w:rsidR="00101CD9" w:rsidRDefault="006C6BE0" w:rsidP="0060731C">
      <w:pPr>
        <w:ind w:left="2880"/>
        <w:jc w:val="both"/>
      </w:pPr>
      <w:r>
        <w:lastRenderedPageBreak/>
        <w:t xml:space="preserve">Call an Azure web job and pass it the thread no which is iteration count. </w:t>
      </w:r>
      <w:r w:rsidR="00101CD9">
        <w:t>Thus,</w:t>
      </w:r>
      <w:r>
        <w:t xml:space="preserve"> if n threads are there, the web job is called n times each time passing it the running number.</w:t>
      </w:r>
    </w:p>
    <w:p w14:paraId="2AE71943" w14:textId="1F5F3A20" w:rsidR="00101CD9" w:rsidRDefault="00101CD9" w:rsidP="0060731C">
      <w:pPr>
        <w:ind w:left="2160"/>
        <w:jc w:val="both"/>
      </w:pPr>
      <w:r>
        <w:t>N.B: There is some dangling code in this project which is neither commented nor used</w:t>
      </w:r>
      <w:r w:rsidR="002C7F8D">
        <w:t>.</w:t>
      </w:r>
    </w:p>
    <w:p w14:paraId="5DF984DE" w14:textId="77777777" w:rsidR="00101CD9" w:rsidRDefault="00101CD9" w:rsidP="0060731C">
      <w:pPr>
        <w:ind w:left="2880"/>
        <w:jc w:val="both"/>
      </w:pPr>
    </w:p>
    <w:p w14:paraId="56E246A2" w14:textId="0C3923A2" w:rsidR="00AC038B" w:rsidRDefault="00020AD5" w:rsidP="0060731C">
      <w:pPr>
        <w:pStyle w:val="ListParagraph"/>
        <w:numPr>
          <w:ilvl w:val="1"/>
          <w:numId w:val="4"/>
        </w:numPr>
        <w:jc w:val="both"/>
      </w:pPr>
      <w:proofErr w:type="spellStart"/>
      <w:r w:rsidRPr="00101CD9">
        <w:rPr>
          <w:b/>
        </w:rPr>
        <w:t>PackageTracker</w:t>
      </w:r>
      <w:proofErr w:type="spellEnd"/>
      <w:r>
        <w:t>: Custom project in VB.net</w:t>
      </w:r>
    </w:p>
    <w:p w14:paraId="0718B839" w14:textId="025CB746" w:rsidR="002C7F8D" w:rsidRPr="002C7F8D" w:rsidRDefault="002C7F8D" w:rsidP="0060731C">
      <w:pPr>
        <w:pStyle w:val="ListParagraph"/>
        <w:numPr>
          <w:ilvl w:val="2"/>
          <w:numId w:val="4"/>
        </w:numPr>
        <w:jc w:val="both"/>
      </w:pPr>
      <w:r w:rsidRPr="002C7F8D">
        <w:t xml:space="preserve">Receives </w:t>
      </w:r>
      <w:r>
        <w:t>thread no as argument</w:t>
      </w:r>
    </w:p>
    <w:p w14:paraId="14851719" w14:textId="10C1A37A" w:rsidR="00FD1861" w:rsidRDefault="00D66430" w:rsidP="0060731C">
      <w:pPr>
        <w:pStyle w:val="ListParagraph"/>
        <w:numPr>
          <w:ilvl w:val="2"/>
          <w:numId w:val="4"/>
        </w:numPr>
        <w:jc w:val="both"/>
      </w:pPr>
      <w:r>
        <w:t xml:space="preserve">Read all records from </w:t>
      </w:r>
      <w:proofErr w:type="spellStart"/>
      <w:r w:rsidRPr="00D66430">
        <w:rPr>
          <w:b/>
        </w:rPr>
        <w:t>PackagesToTrack</w:t>
      </w:r>
      <w:proofErr w:type="spellEnd"/>
      <w:r>
        <w:t xml:space="preserve"> table into a dataset ds</w:t>
      </w:r>
      <w:r w:rsidR="002C7F8D">
        <w:t xml:space="preserve"> against the thread no obtained as argument</w:t>
      </w:r>
      <w:r>
        <w:t xml:space="preserve">. </w:t>
      </w:r>
      <w:proofErr w:type="spellStart"/>
      <w:r>
        <w:t>PackagesToTrack</w:t>
      </w:r>
      <w:proofErr w:type="spellEnd"/>
      <w:r>
        <w:t xml:space="preserve"> table was populated by previous custom project </w:t>
      </w:r>
      <w:proofErr w:type="spellStart"/>
      <w:r>
        <w:t>TrackPackageThread</w:t>
      </w:r>
      <w:proofErr w:type="spellEnd"/>
      <w:r>
        <w:t>.</w:t>
      </w:r>
      <w:r w:rsidR="002C7F8D">
        <w:t xml:space="preserve"> Each row of the table maps to a single wine package which is to be tracked.</w:t>
      </w:r>
    </w:p>
    <w:p w14:paraId="00942732" w14:textId="55409C0C" w:rsidR="00D66430" w:rsidRDefault="00D66430" w:rsidP="0060731C">
      <w:pPr>
        <w:pStyle w:val="ListParagraph"/>
        <w:numPr>
          <w:ilvl w:val="2"/>
          <w:numId w:val="4"/>
        </w:numPr>
        <w:jc w:val="both"/>
      </w:pPr>
      <w:r>
        <w:t>Iterate through ds</w:t>
      </w:r>
    </w:p>
    <w:p w14:paraId="2AAF4AB5" w14:textId="4A6C3925" w:rsidR="00D66430" w:rsidRDefault="00D66430" w:rsidP="0060731C">
      <w:pPr>
        <w:pStyle w:val="ListParagraph"/>
        <w:numPr>
          <w:ilvl w:val="3"/>
          <w:numId w:val="4"/>
        </w:numPr>
        <w:jc w:val="both"/>
      </w:pPr>
      <w:r>
        <w:t xml:space="preserve">Connect to each carrier through calling its </w:t>
      </w:r>
      <w:proofErr w:type="spellStart"/>
      <w:r>
        <w:t>api</w:t>
      </w:r>
      <w:proofErr w:type="spellEnd"/>
      <w:r>
        <w:t xml:space="preserve"> from http request and get the response which contains the tracking status of package.</w:t>
      </w:r>
    </w:p>
    <w:p w14:paraId="41EF7042" w14:textId="2BE4DF6F" w:rsidR="00D66430" w:rsidRDefault="00D66430" w:rsidP="0060731C">
      <w:pPr>
        <w:pStyle w:val="ListParagraph"/>
        <w:numPr>
          <w:ilvl w:val="3"/>
          <w:numId w:val="4"/>
        </w:numPr>
        <w:jc w:val="both"/>
      </w:pPr>
      <w:r>
        <w:t xml:space="preserve">Using the above response update the </w:t>
      </w:r>
      <w:proofErr w:type="spellStart"/>
      <w:r>
        <w:t>PackageTrackStaging</w:t>
      </w:r>
      <w:proofErr w:type="spellEnd"/>
      <w:r>
        <w:t xml:space="preserve"> table with latest tracking status.</w:t>
      </w:r>
    </w:p>
    <w:p w14:paraId="065C7A72" w14:textId="35E6601F" w:rsidR="00D66430" w:rsidRDefault="00D66430" w:rsidP="0060731C">
      <w:pPr>
        <w:pStyle w:val="ListParagraph"/>
        <w:numPr>
          <w:ilvl w:val="3"/>
          <w:numId w:val="4"/>
        </w:numPr>
        <w:jc w:val="both"/>
      </w:pPr>
      <w:r>
        <w:t>Repeat this till all rows in the ds are exhausted</w:t>
      </w:r>
    </w:p>
    <w:p w14:paraId="688D381A" w14:textId="77777777" w:rsidR="00FD1861" w:rsidRDefault="00FD1861" w:rsidP="0060731C">
      <w:pPr>
        <w:pStyle w:val="ListParagraph"/>
        <w:ind w:left="2160"/>
        <w:jc w:val="both"/>
      </w:pPr>
    </w:p>
    <w:p w14:paraId="225C5097" w14:textId="26688871" w:rsidR="008A7D11" w:rsidRDefault="00D66430" w:rsidP="0060731C">
      <w:pPr>
        <w:pStyle w:val="ListParagraph"/>
        <w:numPr>
          <w:ilvl w:val="2"/>
          <w:numId w:val="4"/>
        </w:numPr>
        <w:jc w:val="both"/>
      </w:pPr>
      <w:r>
        <w:t xml:space="preserve">Using the subroutine </w:t>
      </w:r>
      <w:proofErr w:type="spellStart"/>
      <w:r>
        <w:t>FinalDBUpdate</w:t>
      </w:r>
      <w:proofErr w:type="spellEnd"/>
      <w:r>
        <w:t xml:space="preserve"> u</w:t>
      </w:r>
      <w:r w:rsidR="008A7D11" w:rsidRPr="008A7D11">
        <w:t>pdate</w:t>
      </w:r>
      <w:r w:rsidR="008A7D11">
        <w:t xml:space="preserve"> </w:t>
      </w:r>
      <w:proofErr w:type="spellStart"/>
      <w:r w:rsidR="008A7D11">
        <w:t>Wineshipping$Package</w:t>
      </w:r>
      <w:proofErr w:type="spellEnd"/>
      <w:r w:rsidR="008A7D11">
        <w:t xml:space="preserve"> info table with latest </w:t>
      </w:r>
      <w:r w:rsidR="002C7F8D">
        <w:t xml:space="preserve">tracking </w:t>
      </w:r>
      <w:r w:rsidR="008A7D11">
        <w:t>status information</w:t>
      </w:r>
      <w:r>
        <w:t xml:space="preserve"> from </w:t>
      </w:r>
      <w:proofErr w:type="spellStart"/>
      <w:r>
        <w:t>PackageTrackStaging</w:t>
      </w:r>
      <w:proofErr w:type="spellEnd"/>
      <w:r>
        <w:t xml:space="preserve"> table.</w:t>
      </w:r>
    </w:p>
    <w:p w14:paraId="349D2CF0" w14:textId="2B2BC386" w:rsidR="008A7D11" w:rsidRDefault="008A7D11" w:rsidP="0060731C">
      <w:pPr>
        <w:pStyle w:val="ListParagraph"/>
        <w:numPr>
          <w:ilvl w:val="2"/>
          <w:numId w:val="4"/>
        </w:numPr>
        <w:jc w:val="both"/>
      </w:pPr>
      <w:r>
        <w:t xml:space="preserve">Truncates two tables </w:t>
      </w:r>
      <w:proofErr w:type="spellStart"/>
      <w:r>
        <w:t>PackagesToTrack</w:t>
      </w:r>
      <w:proofErr w:type="spellEnd"/>
      <w:r>
        <w:t xml:space="preserve"> and </w:t>
      </w:r>
      <w:proofErr w:type="spellStart"/>
      <w:r>
        <w:t>PackageTrackStaging</w:t>
      </w:r>
      <w:proofErr w:type="spellEnd"/>
      <w:r>
        <w:t>.</w:t>
      </w:r>
    </w:p>
    <w:p w14:paraId="53A1DE2E" w14:textId="48F8A35A" w:rsidR="00101CD9" w:rsidRDefault="00D66430" w:rsidP="0060731C">
      <w:pPr>
        <w:pStyle w:val="ListParagraph"/>
        <w:numPr>
          <w:ilvl w:val="2"/>
          <w:numId w:val="4"/>
        </w:numPr>
        <w:jc w:val="both"/>
      </w:pPr>
      <w:r>
        <w:t>Send mail to concerned person with information of status update</w:t>
      </w:r>
    </w:p>
    <w:p w14:paraId="17E25FCF" w14:textId="77777777" w:rsidR="00D82C62" w:rsidRPr="00134153" w:rsidRDefault="00D82C62" w:rsidP="0060731C">
      <w:pPr>
        <w:jc w:val="both"/>
      </w:pPr>
    </w:p>
    <w:p w14:paraId="628239A6" w14:textId="56612615" w:rsidR="00134153" w:rsidRPr="00134153" w:rsidRDefault="00D209B1" w:rsidP="0060731C">
      <w:pPr>
        <w:pStyle w:val="Heading2"/>
        <w:jc w:val="both"/>
      </w:pPr>
      <w:bookmarkStart w:id="28" w:name="_Toc509400645"/>
      <w:r>
        <w:t>Technology stack</w:t>
      </w:r>
      <w:bookmarkEnd w:id="28"/>
    </w:p>
    <w:p w14:paraId="38EA9103" w14:textId="77777777" w:rsidR="00134153" w:rsidRDefault="00134153" w:rsidP="0060731C">
      <w:pPr>
        <w:pStyle w:val="ListParagraph"/>
        <w:numPr>
          <w:ilvl w:val="0"/>
          <w:numId w:val="2"/>
        </w:numPr>
        <w:jc w:val="both"/>
      </w:pPr>
      <w:r>
        <w:t>Azure web jobs / schedulers: To schedule the execution of carrier tracker application</w:t>
      </w:r>
    </w:p>
    <w:p w14:paraId="19C9F5A9" w14:textId="77777777" w:rsidR="0081478F" w:rsidRDefault="0081478F" w:rsidP="0060731C">
      <w:pPr>
        <w:pStyle w:val="ListParagraph"/>
        <w:numPr>
          <w:ilvl w:val="0"/>
          <w:numId w:val="2"/>
        </w:numPr>
        <w:jc w:val="both"/>
      </w:pPr>
      <w:r>
        <w:t>C#.net: To import information from Dynamics AX in asynchronous call</w:t>
      </w:r>
    </w:p>
    <w:p w14:paraId="73E21880" w14:textId="77777777" w:rsidR="00134153" w:rsidRDefault="00134153" w:rsidP="0060731C">
      <w:pPr>
        <w:pStyle w:val="ListParagraph"/>
        <w:numPr>
          <w:ilvl w:val="0"/>
          <w:numId w:val="2"/>
        </w:numPr>
        <w:jc w:val="both"/>
      </w:pPr>
      <w:r>
        <w:t>VB.net: To update the carrier shipping status at customer portal database</w:t>
      </w:r>
    </w:p>
    <w:p w14:paraId="43D2EAF9" w14:textId="2F804098" w:rsidR="00134153" w:rsidRPr="00134153" w:rsidRDefault="00134153" w:rsidP="0060731C">
      <w:pPr>
        <w:pStyle w:val="ListParagraph"/>
        <w:numPr>
          <w:ilvl w:val="0"/>
          <w:numId w:val="2"/>
        </w:numPr>
        <w:jc w:val="both"/>
      </w:pPr>
      <w:r>
        <w:t xml:space="preserve">Azure </w:t>
      </w:r>
      <w:proofErr w:type="spellStart"/>
      <w:r>
        <w:t>Sql</w:t>
      </w:r>
      <w:proofErr w:type="spellEnd"/>
      <w:r>
        <w:t xml:space="preserve"> server: To store intermediate and final status</w:t>
      </w:r>
      <w:r w:rsidR="009D2525">
        <w:t xml:space="preserve"> data</w:t>
      </w:r>
      <w:r>
        <w:t xml:space="preserve"> of carrier tracking</w:t>
      </w:r>
    </w:p>
    <w:p w14:paraId="0D8D31B2" w14:textId="77777777" w:rsidR="00134153" w:rsidRPr="00134153" w:rsidRDefault="00134153" w:rsidP="0060731C">
      <w:pPr>
        <w:pStyle w:val="ListParagraph"/>
        <w:jc w:val="both"/>
      </w:pPr>
    </w:p>
    <w:p w14:paraId="7CB827F7" w14:textId="1882B682" w:rsidR="008E53F4" w:rsidRDefault="008E53F4" w:rsidP="0060731C">
      <w:pPr>
        <w:pStyle w:val="Heading2"/>
        <w:jc w:val="both"/>
      </w:pPr>
      <w:bookmarkStart w:id="29" w:name="_Toc509400646"/>
      <w:r>
        <w:t>Limitations</w:t>
      </w:r>
      <w:bookmarkEnd w:id="29"/>
    </w:p>
    <w:p w14:paraId="69A04608" w14:textId="4F884457" w:rsidR="00611FFB" w:rsidRDefault="00611FFB" w:rsidP="0060731C">
      <w:pPr>
        <w:pStyle w:val="ListParagraph"/>
        <w:numPr>
          <w:ilvl w:val="0"/>
          <w:numId w:val="12"/>
        </w:numPr>
        <w:jc w:val="both"/>
      </w:pPr>
      <w:r>
        <w:t>It appears that existing codebase has evolved in 5</w:t>
      </w:r>
      <w:r w:rsidR="0040712C">
        <w:t>-6</w:t>
      </w:r>
      <w:r>
        <w:t xml:space="preserve"> years</w:t>
      </w:r>
      <w:r w:rsidR="002C7F8D">
        <w:t>, thus contains the old baggage</w:t>
      </w:r>
      <w:r>
        <w:t xml:space="preserve">. Certain </w:t>
      </w:r>
      <w:r w:rsidR="0040712C">
        <w:t>code</w:t>
      </w:r>
      <w:r w:rsidR="00975FAD">
        <w:t xml:space="preserve"> snippets</w:t>
      </w:r>
      <w:r>
        <w:t xml:space="preserve"> appeared to have been used earlier which was later discarded but the code</w:t>
      </w:r>
      <w:r w:rsidR="00975FAD">
        <w:t>base</w:t>
      </w:r>
      <w:r>
        <w:t xml:space="preserve"> was </w:t>
      </w:r>
      <w:r w:rsidR="00975FAD">
        <w:t>never</w:t>
      </w:r>
      <w:r>
        <w:t xml:space="preserve"> cleaned up and hence there is a lot of dangling code which is never reached.</w:t>
      </w:r>
    </w:p>
    <w:p w14:paraId="7D452869" w14:textId="3E3E39DB" w:rsidR="00611FFB" w:rsidRDefault="00611FFB" w:rsidP="0060731C">
      <w:pPr>
        <w:pStyle w:val="ListParagraph"/>
        <w:numPr>
          <w:ilvl w:val="0"/>
          <w:numId w:val="12"/>
        </w:numPr>
        <w:jc w:val="both"/>
      </w:pPr>
      <w:r>
        <w:t>Database connections are unnecessarily opened and closed seve</w:t>
      </w:r>
      <w:r w:rsidR="00AC038B">
        <w:t>ral times which may lead to extra processing time</w:t>
      </w:r>
      <w:r w:rsidR="0040712C">
        <w:t xml:space="preserve"> and </w:t>
      </w:r>
      <w:r w:rsidR="00975FAD">
        <w:t>consumption of resources</w:t>
      </w:r>
      <w:r w:rsidR="00AC038B">
        <w:t>.</w:t>
      </w:r>
    </w:p>
    <w:p w14:paraId="396D3226" w14:textId="13E17CA8" w:rsidR="0040712C" w:rsidRDefault="0040712C" w:rsidP="0060731C">
      <w:pPr>
        <w:pStyle w:val="ListParagraph"/>
        <w:numPr>
          <w:ilvl w:val="0"/>
          <w:numId w:val="12"/>
        </w:numPr>
        <w:jc w:val="both"/>
      </w:pPr>
      <w:r>
        <w:t>Database stored procedures are made unnecessarily complex</w:t>
      </w:r>
      <w:r w:rsidR="002C7F8D">
        <w:t>.</w:t>
      </w:r>
      <w:r>
        <w:t xml:space="preserve"> There is no proper rule as to when and why stored procedures are to be used in comparison to inline </w:t>
      </w:r>
      <w:proofErr w:type="spellStart"/>
      <w:r>
        <w:t>sql</w:t>
      </w:r>
      <w:proofErr w:type="spellEnd"/>
      <w:r>
        <w:t xml:space="preserve"> code.</w:t>
      </w:r>
    </w:p>
    <w:p w14:paraId="402F8013" w14:textId="176F1C35" w:rsidR="00341524" w:rsidRDefault="00341524" w:rsidP="0060731C">
      <w:pPr>
        <w:pStyle w:val="ListParagraph"/>
        <w:numPr>
          <w:ilvl w:val="0"/>
          <w:numId w:val="12"/>
        </w:numPr>
        <w:jc w:val="both"/>
      </w:pPr>
      <w:r>
        <w:t>Multiple web job calls are made in parallel using heavy consumption of resources</w:t>
      </w:r>
      <w:r w:rsidR="00975FAD">
        <w:t>.</w:t>
      </w:r>
      <w:r w:rsidR="002C7F8D">
        <w:t xml:space="preserve"> Each web job results in a new thread.</w:t>
      </w:r>
    </w:p>
    <w:p w14:paraId="63254EFC" w14:textId="3409963D" w:rsidR="00341524" w:rsidRDefault="00341524" w:rsidP="0060731C">
      <w:pPr>
        <w:pStyle w:val="ListParagraph"/>
        <w:numPr>
          <w:ilvl w:val="0"/>
          <w:numId w:val="12"/>
        </w:numPr>
        <w:jc w:val="both"/>
      </w:pPr>
      <w:r>
        <w:lastRenderedPageBreak/>
        <w:t>Around 2500 API calls are made in sequence in synchronous manner</w:t>
      </w:r>
      <w:r w:rsidR="002C7F8D">
        <w:t xml:space="preserve"> by each web job</w:t>
      </w:r>
      <w:r>
        <w:t xml:space="preserve">. Minimum time taken to run entire package is time to execute 2500 http </w:t>
      </w:r>
      <w:proofErr w:type="spellStart"/>
      <w:r>
        <w:t>api</w:t>
      </w:r>
      <w:proofErr w:type="spellEnd"/>
      <w:r>
        <w:t xml:space="preserve"> calls in sequence. If single </w:t>
      </w:r>
      <w:proofErr w:type="spellStart"/>
      <w:r>
        <w:t>api</w:t>
      </w:r>
      <w:proofErr w:type="spellEnd"/>
      <w:r>
        <w:t xml:space="preserve"> call takes 3 seconds to execute then entire time taken might be 3* 2500 = 125 min’s = 2 hours approx. </w:t>
      </w:r>
      <w:r w:rsidR="00975FAD">
        <w:t xml:space="preserve">It appears that entire package might take 2Hrs to 2Hrs 30 mins to execute. </w:t>
      </w:r>
      <w:r>
        <w:t xml:space="preserve">This time might be reduced to less than </w:t>
      </w:r>
      <w:r w:rsidR="00975FAD">
        <w:t>10 minutes.</w:t>
      </w:r>
    </w:p>
    <w:p w14:paraId="6ED56A8A" w14:textId="793F3166" w:rsidR="001A1F2D" w:rsidRDefault="001A1F2D" w:rsidP="0060731C">
      <w:pPr>
        <w:pStyle w:val="ListParagraph"/>
        <w:numPr>
          <w:ilvl w:val="0"/>
          <w:numId w:val="12"/>
        </w:numPr>
        <w:jc w:val="both"/>
      </w:pPr>
      <w:r>
        <w:t>The codebase is non-maintainable. Different programming styles are incorporated as and when thought of.</w:t>
      </w:r>
    </w:p>
    <w:p w14:paraId="08571A02" w14:textId="5FAF32BA" w:rsidR="00AB7BE9" w:rsidRDefault="00AB7BE9" w:rsidP="0060731C">
      <w:pPr>
        <w:pStyle w:val="ListParagraph"/>
        <w:numPr>
          <w:ilvl w:val="0"/>
          <w:numId w:val="12"/>
        </w:numPr>
        <w:jc w:val="both"/>
      </w:pPr>
      <w:r>
        <w:t xml:space="preserve">The present design relies upon web job. The author of codebase has probably found a magic number 2500 through heat and trial way. This magic number is the number of calls to carrier API in synchronous manner. If a carrier </w:t>
      </w:r>
      <w:proofErr w:type="spellStart"/>
      <w:r>
        <w:t>api</w:t>
      </w:r>
      <w:proofErr w:type="spellEnd"/>
      <w:r>
        <w:t xml:space="preserve"> call is delayed by one </w:t>
      </w:r>
      <w:r w:rsidR="00E32A98">
        <w:t>second,</w:t>
      </w:r>
      <w:r>
        <w:t xml:space="preserve"> then there may be </w:t>
      </w:r>
      <w:r w:rsidR="00E32A98">
        <w:t xml:space="preserve">an additional </w:t>
      </w:r>
      <w:r>
        <w:t>delay of 2500 seconds</w:t>
      </w:r>
      <w:r w:rsidR="00E32A98">
        <w:t xml:space="preserve"> to execute entire code.</w:t>
      </w:r>
    </w:p>
    <w:p w14:paraId="49225EBD" w14:textId="4CC7D45A" w:rsidR="00E32A98" w:rsidRDefault="00E32A98" w:rsidP="0060731C">
      <w:pPr>
        <w:pStyle w:val="ListParagraph"/>
        <w:numPr>
          <w:ilvl w:val="0"/>
          <w:numId w:val="12"/>
        </w:numPr>
        <w:jc w:val="both"/>
      </w:pPr>
      <w:r>
        <w:t xml:space="preserve">If no of rows in file </w:t>
      </w:r>
      <w:proofErr w:type="spellStart"/>
      <w:r>
        <w:t>Wineshipping$Package</w:t>
      </w:r>
      <w:proofErr w:type="spellEnd"/>
      <w:r>
        <w:t xml:space="preserve"> Info becomes 1,000,000 then there will be 1,000,000/2500 = 400 threads running in parallel. This will significantly add to resources since each thread in .net consumes 1MB RAM. Hence there may be chances that 400 MB of ram is consumed by the threads only. Furthermore, a high number of uncontrolled threads can crash the code.</w:t>
      </w:r>
    </w:p>
    <w:p w14:paraId="6B10D0FA" w14:textId="5AB336FE" w:rsidR="00975FAD" w:rsidRDefault="00975FAD" w:rsidP="0060731C">
      <w:pPr>
        <w:jc w:val="both"/>
      </w:pPr>
      <w:r>
        <w:t xml:space="preserve">The code </w:t>
      </w:r>
      <w:r w:rsidR="002C7F8D">
        <w:t>is</w:t>
      </w:r>
      <w:r>
        <w:t xml:space="preserve"> susceptible to crash in certain situations.</w:t>
      </w:r>
    </w:p>
    <w:p w14:paraId="18605647" w14:textId="77777777" w:rsidR="00AC038B" w:rsidRPr="00611FFB" w:rsidRDefault="00AC038B" w:rsidP="0060731C">
      <w:pPr>
        <w:jc w:val="both"/>
      </w:pPr>
    </w:p>
    <w:p w14:paraId="3FE238AC" w14:textId="70FF9D4C" w:rsidR="008E53F4" w:rsidRDefault="008E53F4" w:rsidP="0060731C">
      <w:pPr>
        <w:pStyle w:val="Heading1"/>
        <w:jc w:val="both"/>
      </w:pPr>
      <w:bookmarkStart w:id="30" w:name="_Toc509400647"/>
      <w:r>
        <w:t xml:space="preserve">Purpose of </w:t>
      </w:r>
      <w:r w:rsidR="00CF54A8">
        <w:t xml:space="preserve">new </w:t>
      </w:r>
      <w:proofErr w:type="spellStart"/>
      <w:r w:rsidR="00CF54A8">
        <w:t>CarrierTracker</w:t>
      </w:r>
      <w:proofErr w:type="spellEnd"/>
      <w:r w:rsidR="00CF54A8">
        <w:t xml:space="preserve"> </w:t>
      </w:r>
      <w:r>
        <w:t>project</w:t>
      </w:r>
      <w:bookmarkEnd w:id="30"/>
    </w:p>
    <w:p w14:paraId="779A3F01" w14:textId="54D88054" w:rsidR="009D2525" w:rsidRDefault="009D2525" w:rsidP="0060731C">
      <w:pPr>
        <w:pStyle w:val="ListParagraph"/>
        <w:numPr>
          <w:ilvl w:val="0"/>
          <w:numId w:val="5"/>
        </w:numPr>
        <w:jc w:val="both"/>
      </w:pPr>
      <w:r>
        <w:t>Implement more efficient way to track carrier information</w:t>
      </w:r>
      <w:r w:rsidR="001A1F2D">
        <w:t>.</w:t>
      </w:r>
    </w:p>
    <w:p w14:paraId="7C355630" w14:textId="10BFED49" w:rsidR="009D2525" w:rsidRDefault="001957EB" w:rsidP="0060731C">
      <w:pPr>
        <w:pStyle w:val="ListParagraph"/>
        <w:numPr>
          <w:ilvl w:val="0"/>
          <w:numId w:val="5"/>
        </w:numPr>
        <w:jc w:val="both"/>
      </w:pPr>
      <w:r>
        <w:t>C</w:t>
      </w:r>
      <w:r w:rsidR="009D2525">
        <w:t>ope up with increas</w:t>
      </w:r>
      <w:r w:rsidR="00CF54A8">
        <w:t>ed</w:t>
      </w:r>
      <w:r w:rsidR="009D2525">
        <w:t xml:space="preserve"> workload</w:t>
      </w:r>
      <w:r w:rsidR="00CF54A8">
        <w:t xml:space="preserve"> with a view of </w:t>
      </w:r>
      <w:r w:rsidR="003A7583">
        <w:t>further</w:t>
      </w:r>
      <w:r w:rsidR="00CF54A8">
        <w:t xml:space="preserve"> incre</w:t>
      </w:r>
      <w:r w:rsidR="003A7583">
        <w:t>ment of</w:t>
      </w:r>
      <w:r w:rsidR="00CF54A8">
        <w:t xml:space="preserve"> workload in future</w:t>
      </w:r>
      <w:r w:rsidR="001A1F2D">
        <w:t>.</w:t>
      </w:r>
    </w:p>
    <w:p w14:paraId="609F24E4" w14:textId="51F4A8E4" w:rsidR="009D2525" w:rsidRDefault="001957EB" w:rsidP="0060731C">
      <w:pPr>
        <w:pStyle w:val="ListParagraph"/>
        <w:numPr>
          <w:ilvl w:val="0"/>
          <w:numId w:val="5"/>
        </w:numPr>
        <w:jc w:val="both"/>
      </w:pPr>
      <w:r>
        <w:t>E</w:t>
      </w:r>
      <w:r w:rsidR="003A7583">
        <w:t>asily maintain the code</w:t>
      </w:r>
      <w:r w:rsidR="001A1F2D">
        <w:t xml:space="preserve"> otherwise and</w:t>
      </w:r>
      <w:r w:rsidR="009D2525">
        <w:t xml:space="preserve"> when carrier upgrades its </w:t>
      </w:r>
      <w:proofErr w:type="spellStart"/>
      <w:r w:rsidR="009D2525">
        <w:t>api</w:t>
      </w:r>
      <w:proofErr w:type="spellEnd"/>
      <w:r w:rsidR="003A7583">
        <w:t xml:space="preserve"> or introduces new </w:t>
      </w:r>
      <w:proofErr w:type="spellStart"/>
      <w:r w:rsidR="003A7583">
        <w:t>api</w:t>
      </w:r>
      <w:proofErr w:type="spellEnd"/>
      <w:r w:rsidR="001A1F2D">
        <w:t>.</w:t>
      </w:r>
    </w:p>
    <w:p w14:paraId="2ACBB4B5" w14:textId="22997DCF" w:rsidR="00CF54A8" w:rsidRDefault="001957EB" w:rsidP="0060731C">
      <w:pPr>
        <w:pStyle w:val="ListParagraph"/>
        <w:numPr>
          <w:ilvl w:val="0"/>
          <w:numId w:val="5"/>
        </w:numPr>
        <w:jc w:val="both"/>
      </w:pPr>
      <w:r>
        <w:t>P</w:t>
      </w:r>
      <w:r w:rsidR="00CF54A8">
        <w:t>rovide easy steps for adding new carriers</w:t>
      </w:r>
      <w:r w:rsidR="001A1F2D">
        <w:t>.</w:t>
      </w:r>
    </w:p>
    <w:p w14:paraId="544B1040" w14:textId="3C548E37" w:rsidR="009D2525" w:rsidRDefault="001957EB" w:rsidP="0060731C">
      <w:pPr>
        <w:pStyle w:val="ListParagraph"/>
        <w:numPr>
          <w:ilvl w:val="0"/>
          <w:numId w:val="5"/>
        </w:numPr>
        <w:jc w:val="both"/>
      </w:pPr>
      <w:r>
        <w:t>C</w:t>
      </w:r>
      <w:r w:rsidR="00CF54A8">
        <w:t xml:space="preserve">ome out of limitations of existing </w:t>
      </w:r>
      <w:r w:rsidR="001A1F2D">
        <w:t>tracking application</w:t>
      </w:r>
      <w:r w:rsidR="003A7583">
        <w:t xml:space="preserve"> using modern techniques</w:t>
      </w:r>
      <w:r w:rsidR="001A1F2D">
        <w:t>.</w:t>
      </w:r>
    </w:p>
    <w:p w14:paraId="652EFF63" w14:textId="3200229F" w:rsidR="001957EB" w:rsidRDefault="001957EB" w:rsidP="0060731C">
      <w:pPr>
        <w:pStyle w:val="ListParagraph"/>
        <w:numPr>
          <w:ilvl w:val="0"/>
          <w:numId w:val="5"/>
        </w:numPr>
        <w:jc w:val="both"/>
      </w:pPr>
      <w:r>
        <w:t>Reduce complexity of existing setup</w:t>
      </w:r>
      <w:r w:rsidR="001A1F2D">
        <w:t>.</w:t>
      </w:r>
    </w:p>
    <w:p w14:paraId="4A3D07E6" w14:textId="63E2B41A" w:rsidR="001A1F2D" w:rsidRDefault="001A1F2D" w:rsidP="0060731C">
      <w:pPr>
        <w:pStyle w:val="ListParagraph"/>
        <w:numPr>
          <w:ilvl w:val="0"/>
          <w:numId w:val="5"/>
        </w:numPr>
        <w:jc w:val="both"/>
      </w:pPr>
      <w:r>
        <w:t>Reduce consumption of resources, package execution time and instances of crash.</w:t>
      </w:r>
    </w:p>
    <w:p w14:paraId="096F8415" w14:textId="5BCAD766" w:rsidR="00CF54A8" w:rsidRDefault="00CF54A8" w:rsidP="0060731C">
      <w:pPr>
        <w:pStyle w:val="Heading1"/>
        <w:jc w:val="both"/>
      </w:pPr>
      <w:bookmarkStart w:id="31" w:name="_Toc509400648"/>
      <w:r>
        <w:t>Scope</w:t>
      </w:r>
      <w:bookmarkEnd w:id="31"/>
    </w:p>
    <w:p w14:paraId="26E11ED0" w14:textId="50A13E1B" w:rsidR="00CF54A8" w:rsidRDefault="003A7583" w:rsidP="0060731C">
      <w:pPr>
        <w:pStyle w:val="ListParagraph"/>
        <w:numPr>
          <w:ilvl w:val="0"/>
          <w:numId w:val="8"/>
        </w:numPr>
        <w:jc w:val="both"/>
      </w:pPr>
      <w:proofErr w:type="spellStart"/>
      <w:r>
        <w:t>C</w:t>
      </w:r>
      <w:r w:rsidR="00CF54A8">
        <w:t>arrier</w:t>
      </w:r>
      <w:r>
        <w:t>T</w:t>
      </w:r>
      <w:r w:rsidR="00CF54A8">
        <w:t>racker</w:t>
      </w:r>
      <w:proofErr w:type="spellEnd"/>
      <w:r w:rsidR="00CF54A8">
        <w:t xml:space="preserve"> project seeks to provide functionality </w:t>
      </w:r>
      <w:r>
        <w:t>provided by existing</w:t>
      </w:r>
      <w:r w:rsidR="00CF54A8">
        <w:t xml:space="preserve"> </w:t>
      </w:r>
      <w:proofErr w:type="spellStart"/>
      <w:r w:rsidR="00CF54A8" w:rsidRPr="00CF54A8">
        <w:rPr>
          <w:b/>
        </w:rPr>
        <w:t>PackageTracker</w:t>
      </w:r>
      <w:proofErr w:type="spellEnd"/>
      <w:r w:rsidR="00CF54A8" w:rsidRPr="00CF54A8">
        <w:rPr>
          <w:b/>
        </w:rPr>
        <w:t xml:space="preserve"> </w:t>
      </w:r>
      <w:r w:rsidR="00CF54A8">
        <w:t xml:space="preserve">and </w:t>
      </w:r>
      <w:proofErr w:type="spellStart"/>
      <w:r w:rsidR="00CF54A8" w:rsidRPr="00CF54A8">
        <w:rPr>
          <w:b/>
        </w:rPr>
        <w:t>TrackPackageThread</w:t>
      </w:r>
      <w:proofErr w:type="spellEnd"/>
      <w:r w:rsidR="00CF54A8" w:rsidRPr="00CF54A8">
        <w:rPr>
          <w:b/>
        </w:rPr>
        <w:t xml:space="preserve"> </w:t>
      </w:r>
      <w:r w:rsidR="00CF54A8" w:rsidRPr="00CF54A8">
        <w:t>projects</w:t>
      </w:r>
      <w:r w:rsidR="00CF54A8" w:rsidRPr="00CF54A8">
        <w:rPr>
          <w:b/>
        </w:rPr>
        <w:t xml:space="preserve">. </w:t>
      </w:r>
      <w:r w:rsidR="00CF54A8">
        <w:t xml:space="preserve">Import of shipping and carrier information data from Dynamics AX to database </w:t>
      </w:r>
      <w:r>
        <w:t xml:space="preserve">currently provided by projects </w:t>
      </w:r>
      <w:proofErr w:type="spellStart"/>
      <w:r w:rsidRPr="003A7583">
        <w:rPr>
          <w:b/>
        </w:rPr>
        <w:t>ImportPackage</w:t>
      </w:r>
      <w:proofErr w:type="spellEnd"/>
      <w:r>
        <w:t xml:space="preserve"> and </w:t>
      </w:r>
      <w:proofErr w:type="spellStart"/>
      <w:r w:rsidRPr="003A7583">
        <w:rPr>
          <w:b/>
        </w:rPr>
        <w:t>ODataUtility</w:t>
      </w:r>
      <w:proofErr w:type="spellEnd"/>
      <w:r>
        <w:t xml:space="preserve"> </w:t>
      </w:r>
      <w:r w:rsidR="00CF54A8">
        <w:t xml:space="preserve">is beyond the scope of </w:t>
      </w:r>
      <w:r w:rsidR="00930E3B">
        <w:t xml:space="preserve">the </w:t>
      </w:r>
      <w:r w:rsidR="00CF54A8">
        <w:t>new project</w:t>
      </w:r>
      <w:r w:rsidR="001A1F2D">
        <w:t>.</w:t>
      </w:r>
    </w:p>
    <w:p w14:paraId="6228958B" w14:textId="3072FFB7" w:rsidR="00CF54A8" w:rsidRDefault="003A7583" w:rsidP="0060731C">
      <w:pPr>
        <w:pStyle w:val="ListParagraph"/>
        <w:numPr>
          <w:ilvl w:val="0"/>
          <w:numId w:val="8"/>
        </w:numPr>
        <w:jc w:val="both"/>
      </w:pPr>
      <w:proofErr w:type="spellStart"/>
      <w:r>
        <w:t>CarrierTracker</w:t>
      </w:r>
      <w:proofErr w:type="spellEnd"/>
      <w:r>
        <w:t xml:space="preserve"> assumes that updated shipping and carrier information data is already made available to </w:t>
      </w:r>
      <w:proofErr w:type="spellStart"/>
      <w:r>
        <w:t>sql</w:t>
      </w:r>
      <w:proofErr w:type="spellEnd"/>
      <w:r>
        <w:t xml:space="preserve"> server database after successful import </w:t>
      </w:r>
      <w:r w:rsidR="00930E3B">
        <w:t>through</w:t>
      </w:r>
      <w:r>
        <w:t xml:space="preserve"> existing </w:t>
      </w:r>
      <w:proofErr w:type="spellStart"/>
      <w:r>
        <w:t>ImportPackage</w:t>
      </w:r>
      <w:proofErr w:type="spellEnd"/>
      <w:r w:rsidR="00930E3B">
        <w:t xml:space="preserve"> custom code.</w:t>
      </w:r>
    </w:p>
    <w:p w14:paraId="1347237C" w14:textId="2ABB52F3" w:rsidR="003A7583" w:rsidRDefault="003A7583" w:rsidP="0060731C">
      <w:pPr>
        <w:pStyle w:val="ListParagraph"/>
        <w:numPr>
          <w:ilvl w:val="0"/>
          <w:numId w:val="8"/>
        </w:numPr>
        <w:jc w:val="both"/>
      </w:pPr>
      <w:proofErr w:type="spellStart"/>
      <w:r>
        <w:t>CarrierTracker</w:t>
      </w:r>
      <w:proofErr w:type="spellEnd"/>
      <w:r>
        <w:t xml:space="preserve"> </w:t>
      </w:r>
      <w:r w:rsidR="00C1627E">
        <w:t>updates carrier status information for wine packages in the database</w:t>
      </w:r>
      <w:r w:rsidR="001A1F2D">
        <w:t>.</w:t>
      </w:r>
    </w:p>
    <w:p w14:paraId="1C0674BF" w14:textId="6F6A007A" w:rsidR="00C1627E" w:rsidRPr="00FD6B51" w:rsidRDefault="00C1627E" w:rsidP="0060731C">
      <w:pPr>
        <w:pStyle w:val="ListParagraph"/>
        <w:numPr>
          <w:ilvl w:val="0"/>
          <w:numId w:val="8"/>
        </w:numPr>
        <w:jc w:val="both"/>
      </w:pPr>
      <w:r>
        <w:t xml:space="preserve">The </w:t>
      </w:r>
      <w:proofErr w:type="spellStart"/>
      <w:r>
        <w:t>sql</w:t>
      </w:r>
      <w:proofErr w:type="spellEnd"/>
      <w:r>
        <w:t xml:space="preserve"> server database is used by a different web portal application to display the latest carrier status information. The functionality of web portal application is beyond the scope of this project</w:t>
      </w:r>
      <w:r w:rsidR="001A1F2D">
        <w:t>.</w:t>
      </w:r>
    </w:p>
    <w:p w14:paraId="71DA3EA0" w14:textId="77777777" w:rsidR="00CF54A8" w:rsidRPr="00CF54A8" w:rsidRDefault="00CF54A8" w:rsidP="0060731C">
      <w:pPr>
        <w:jc w:val="both"/>
      </w:pPr>
    </w:p>
    <w:p w14:paraId="2A277F2F" w14:textId="3919DF06" w:rsidR="00EB07D2" w:rsidRDefault="008E53F4" w:rsidP="0060731C">
      <w:pPr>
        <w:pStyle w:val="Heading1"/>
        <w:jc w:val="both"/>
      </w:pPr>
      <w:bookmarkStart w:id="32" w:name="_Toc509400649"/>
      <w:r>
        <w:lastRenderedPageBreak/>
        <w:t>Technology stack</w:t>
      </w:r>
      <w:bookmarkEnd w:id="32"/>
    </w:p>
    <w:p w14:paraId="001C5E9F" w14:textId="3924632E" w:rsidR="001957EB" w:rsidRDefault="003A7583" w:rsidP="0060731C">
      <w:pPr>
        <w:pStyle w:val="ListParagraph"/>
        <w:numPr>
          <w:ilvl w:val="0"/>
          <w:numId w:val="9"/>
        </w:numPr>
        <w:jc w:val="both"/>
      </w:pPr>
      <w:r>
        <w:t xml:space="preserve">Azure functions running </w:t>
      </w:r>
      <w:r w:rsidR="001A1F2D">
        <w:t>JavaScript</w:t>
      </w:r>
      <w:r>
        <w:t xml:space="preserve"> as underlying programming language</w:t>
      </w:r>
      <w:r w:rsidR="001A1F2D">
        <w:t>.</w:t>
      </w:r>
    </w:p>
    <w:p w14:paraId="7CC824EB" w14:textId="77777777" w:rsidR="001A1F2D" w:rsidRDefault="00975FAD" w:rsidP="0060731C">
      <w:pPr>
        <w:pStyle w:val="ListParagraph"/>
        <w:numPr>
          <w:ilvl w:val="0"/>
          <w:numId w:val="9"/>
        </w:numPr>
        <w:jc w:val="both"/>
      </w:pPr>
      <w:r>
        <w:t xml:space="preserve">Azure </w:t>
      </w:r>
      <w:proofErr w:type="spellStart"/>
      <w:r>
        <w:t>sql</w:t>
      </w:r>
      <w:proofErr w:type="spellEnd"/>
      <w:r>
        <w:t xml:space="preserve"> server</w:t>
      </w:r>
      <w:r w:rsidR="001A1F2D">
        <w:t xml:space="preserve"> </w:t>
      </w:r>
    </w:p>
    <w:p w14:paraId="3C04B2AA" w14:textId="0BF1D9FA" w:rsidR="001A1F2D" w:rsidRDefault="001A1F2D" w:rsidP="0060731C">
      <w:pPr>
        <w:pStyle w:val="ListParagraph"/>
        <w:jc w:val="both"/>
      </w:pPr>
    </w:p>
    <w:p w14:paraId="48470285" w14:textId="70C4F672" w:rsidR="008E53F4" w:rsidRDefault="008E53F4" w:rsidP="0060731C">
      <w:pPr>
        <w:pStyle w:val="Heading1"/>
        <w:jc w:val="both"/>
      </w:pPr>
      <w:bookmarkStart w:id="33" w:name="_Toc509400650"/>
      <w:r>
        <w:t>Proposed design</w:t>
      </w:r>
      <w:bookmarkEnd w:id="33"/>
    </w:p>
    <w:p w14:paraId="673876FD" w14:textId="43556EA7" w:rsidR="008E53F4" w:rsidRDefault="007012F6" w:rsidP="0060731C">
      <w:pPr>
        <w:pStyle w:val="Heading2"/>
        <w:jc w:val="both"/>
      </w:pPr>
      <w:bookmarkStart w:id="34" w:name="_Toc509400651"/>
      <w:r>
        <w:t xml:space="preserve">Program </w:t>
      </w:r>
      <w:r w:rsidR="008E53F4">
        <w:t>Flow</w:t>
      </w:r>
      <w:bookmarkEnd w:id="34"/>
      <w:r>
        <w:t xml:space="preserve"> </w:t>
      </w:r>
    </w:p>
    <w:p w14:paraId="2C128A9F" w14:textId="5D610A65" w:rsidR="002F2121" w:rsidRDefault="002F2121" w:rsidP="0060731C">
      <w:pPr>
        <w:pStyle w:val="ListParagraph"/>
        <w:numPr>
          <w:ilvl w:val="0"/>
          <w:numId w:val="13"/>
        </w:numPr>
        <w:jc w:val="both"/>
      </w:pPr>
      <w:commentRangeStart w:id="35"/>
      <w:proofErr w:type="spellStart"/>
      <w:r>
        <w:t>ImportPackage</w:t>
      </w:r>
      <w:proofErr w:type="spellEnd"/>
      <w:r>
        <w:t xml:space="preserve"> custom code imports latest data from Dynamics AX and updates two database tables </w:t>
      </w:r>
      <w:proofErr w:type="spellStart"/>
      <w:r>
        <w:t>Winshipping$Package</w:t>
      </w:r>
      <w:proofErr w:type="spellEnd"/>
      <w:r>
        <w:t xml:space="preserve"> Info and </w:t>
      </w:r>
      <w:proofErr w:type="spellStart"/>
      <w:r>
        <w:t>Wineshipping$Package</w:t>
      </w:r>
      <w:proofErr w:type="spellEnd"/>
      <w:r>
        <w:t xml:space="preserve"> Line as before.</w:t>
      </w:r>
      <w:commentRangeEnd w:id="35"/>
      <w:r w:rsidR="00FE5D89">
        <w:rPr>
          <w:rStyle w:val="CommentReference"/>
        </w:rPr>
        <w:commentReference w:id="35"/>
      </w:r>
    </w:p>
    <w:p w14:paraId="6ED8BA7A" w14:textId="4252083D" w:rsidR="002F2121" w:rsidRDefault="002F2121" w:rsidP="0060731C">
      <w:pPr>
        <w:pStyle w:val="ListParagraph"/>
        <w:numPr>
          <w:ilvl w:val="0"/>
          <w:numId w:val="13"/>
        </w:numPr>
        <w:jc w:val="both"/>
      </w:pPr>
      <w:r>
        <w:t xml:space="preserve">An Azure </w:t>
      </w:r>
      <w:r w:rsidRPr="008524F0">
        <w:rPr>
          <w:b/>
        </w:rPr>
        <w:t xml:space="preserve">Serverless </w:t>
      </w:r>
      <w:r w:rsidR="008524F0" w:rsidRPr="008524F0">
        <w:rPr>
          <w:b/>
        </w:rPr>
        <w:t>F</w:t>
      </w:r>
      <w:r w:rsidRPr="008524F0">
        <w:rPr>
          <w:b/>
        </w:rPr>
        <w:t>unction</w:t>
      </w:r>
      <w:r w:rsidR="008524F0" w:rsidRPr="008524F0">
        <w:rPr>
          <w:b/>
        </w:rPr>
        <w:t xml:space="preserve"> App</w:t>
      </w:r>
      <w:r>
        <w:t xml:space="preserve"> is created with name </w:t>
      </w:r>
      <w:proofErr w:type="spellStart"/>
      <w:r>
        <w:t>CarrierTracker</w:t>
      </w:r>
      <w:proofErr w:type="spellEnd"/>
      <w:r w:rsidR="008524F0">
        <w:t>. This function will behave like node.js endpoint. All the sought for functionalities are encapsulated in this single serverless function.</w:t>
      </w:r>
    </w:p>
    <w:p w14:paraId="6012D643" w14:textId="62077BF2" w:rsidR="008524F0" w:rsidRDefault="008524F0" w:rsidP="0060731C">
      <w:pPr>
        <w:pStyle w:val="ListParagraph"/>
        <w:numPr>
          <w:ilvl w:val="0"/>
          <w:numId w:val="13"/>
        </w:numPr>
        <w:jc w:val="both"/>
      </w:pPr>
      <w:proofErr w:type="spellStart"/>
      <w:r>
        <w:t>CarrierTracker</w:t>
      </w:r>
      <w:proofErr w:type="spellEnd"/>
      <w:r>
        <w:t xml:space="preserve"> is scheduled to run every </w:t>
      </w:r>
      <w:commentRangeStart w:id="36"/>
      <w:r>
        <w:t xml:space="preserve">six hours </w:t>
      </w:r>
      <w:commentRangeEnd w:id="36"/>
      <w:r w:rsidR="00C06DA9">
        <w:rPr>
          <w:rStyle w:val="CommentReference"/>
        </w:rPr>
        <w:commentReference w:id="36"/>
      </w:r>
      <w:r>
        <w:t>or as per requirement. The schedule time can be altered by user by a simple configuration of crone job.</w:t>
      </w:r>
    </w:p>
    <w:p w14:paraId="542AD48B" w14:textId="719C96CC" w:rsidR="008524F0" w:rsidRDefault="008524F0" w:rsidP="0060731C">
      <w:pPr>
        <w:pStyle w:val="ListParagraph"/>
        <w:numPr>
          <w:ilvl w:val="0"/>
          <w:numId w:val="13"/>
        </w:numPr>
        <w:jc w:val="both"/>
      </w:pPr>
      <w:r>
        <w:t xml:space="preserve">Functionality of </w:t>
      </w:r>
      <w:proofErr w:type="spellStart"/>
      <w:r>
        <w:t>CarrierTracker</w:t>
      </w:r>
      <w:proofErr w:type="spellEnd"/>
    </w:p>
    <w:p w14:paraId="1F51F3C4" w14:textId="21557C70" w:rsidR="008524F0" w:rsidRDefault="008524F0" w:rsidP="0060731C">
      <w:pPr>
        <w:pStyle w:val="ListParagraph"/>
        <w:numPr>
          <w:ilvl w:val="1"/>
          <w:numId w:val="13"/>
        </w:numPr>
        <w:jc w:val="both"/>
      </w:pPr>
      <w:r>
        <w:t xml:space="preserve">Connect the </w:t>
      </w:r>
      <w:proofErr w:type="spellStart"/>
      <w:r>
        <w:t>sql</w:t>
      </w:r>
      <w:proofErr w:type="spellEnd"/>
      <w:r>
        <w:t xml:space="preserve"> server and get </w:t>
      </w:r>
      <w:proofErr w:type="spellStart"/>
      <w:r>
        <w:t>Wineshipping$Package</w:t>
      </w:r>
      <w:proofErr w:type="spellEnd"/>
      <w:r>
        <w:t xml:space="preserve"> Info table in JSON array. The JSON array such received is an array of objects. Each object in the JSON array corresponds to each row of table </w:t>
      </w:r>
      <w:proofErr w:type="spellStart"/>
      <w:r>
        <w:t>Wineshipping$Package</w:t>
      </w:r>
      <w:proofErr w:type="spellEnd"/>
      <w:r>
        <w:t xml:space="preserve"> Info.</w:t>
      </w:r>
    </w:p>
    <w:p w14:paraId="32B9CD9B" w14:textId="6150B81C" w:rsidR="008524F0" w:rsidRDefault="008524F0" w:rsidP="0060731C">
      <w:pPr>
        <w:pStyle w:val="ListParagraph"/>
        <w:numPr>
          <w:ilvl w:val="1"/>
          <w:numId w:val="13"/>
        </w:numPr>
        <w:jc w:val="both"/>
      </w:pPr>
      <w:r>
        <w:t>Iterate through each object of JSON array.</w:t>
      </w:r>
    </w:p>
    <w:p w14:paraId="70B3E535" w14:textId="1EBFA6B3" w:rsidR="008524F0" w:rsidRDefault="008524F0" w:rsidP="0060731C">
      <w:pPr>
        <w:pStyle w:val="ListParagraph"/>
        <w:numPr>
          <w:ilvl w:val="2"/>
          <w:numId w:val="13"/>
        </w:numPr>
        <w:jc w:val="both"/>
      </w:pPr>
      <w:r>
        <w:t>While iterating</w:t>
      </w:r>
      <w:r w:rsidR="00536F0D">
        <w:t xml:space="preserve"> through each object fire an http get request to respective carrier passing in the package information in asynchronous manner.</w:t>
      </w:r>
    </w:p>
    <w:p w14:paraId="396AD734" w14:textId="7FF31CC6" w:rsidR="00536F0D" w:rsidRDefault="00536F0D" w:rsidP="0060731C">
      <w:pPr>
        <w:pStyle w:val="ListParagraph"/>
        <w:numPr>
          <w:ilvl w:val="2"/>
          <w:numId w:val="13"/>
        </w:numPr>
        <w:jc w:val="both"/>
      </w:pPr>
      <w:r>
        <w:t xml:space="preserve">In asynchronous response of each request update the Tracking database table </w:t>
      </w:r>
      <w:proofErr w:type="spellStart"/>
      <w:r>
        <w:t>Wineshipping$Package</w:t>
      </w:r>
      <w:proofErr w:type="spellEnd"/>
      <w:r>
        <w:t xml:space="preserve"> Info table.</w:t>
      </w:r>
    </w:p>
    <w:p w14:paraId="2CA3CBFF" w14:textId="46002D6B" w:rsidR="00536F0D" w:rsidRDefault="00536F0D" w:rsidP="0060731C">
      <w:pPr>
        <w:pStyle w:val="ListParagraph"/>
        <w:numPr>
          <w:ilvl w:val="2"/>
          <w:numId w:val="13"/>
        </w:numPr>
        <w:jc w:val="both"/>
      </w:pPr>
      <w:r>
        <w:t xml:space="preserve">Fire the respective contextual email to </w:t>
      </w:r>
      <w:commentRangeStart w:id="37"/>
      <w:r>
        <w:t>concerned person</w:t>
      </w:r>
      <w:commentRangeEnd w:id="37"/>
      <w:r w:rsidR="00C06DA9">
        <w:rPr>
          <w:rStyle w:val="CommentReference"/>
        </w:rPr>
        <w:commentReference w:id="37"/>
      </w:r>
      <w:r>
        <w:t>.</w:t>
      </w:r>
    </w:p>
    <w:p w14:paraId="0FDB3725" w14:textId="2CD0A5FA" w:rsidR="004A32F6" w:rsidRDefault="004A32F6" w:rsidP="0060731C">
      <w:pPr>
        <w:pStyle w:val="Heading2"/>
        <w:jc w:val="both"/>
      </w:pPr>
      <w:bookmarkStart w:id="38" w:name="_Toc509400652"/>
      <w:r>
        <w:t>Artifacts of new design</w:t>
      </w:r>
      <w:bookmarkEnd w:id="38"/>
    </w:p>
    <w:p w14:paraId="703556FE" w14:textId="46E24FC6" w:rsidR="00536F0D" w:rsidRDefault="00536F0D" w:rsidP="0060731C">
      <w:pPr>
        <w:pStyle w:val="ListParagraph"/>
        <w:numPr>
          <w:ilvl w:val="0"/>
          <w:numId w:val="13"/>
        </w:numPr>
        <w:jc w:val="both"/>
      </w:pPr>
      <w:r>
        <w:t xml:space="preserve">All </w:t>
      </w:r>
      <w:r w:rsidR="00AD06C4">
        <w:t xml:space="preserve">configuration data like </w:t>
      </w:r>
      <w:r>
        <w:t>database</w:t>
      </w:r>
      <w:r w:rsidR="006863D8">
        <w:t xml:space="preserve"> connection info</w:t>
      </w:r>
      <w:r>
        <w:t xml:space="preserve"> and API</w:t>
      </w:r>
      <w:r w:rsidR="006863D8">
        <w:t xml:space="preserve"> keys etc.</w:t>
      </w:r>
      <w:r>
        <w:t xml:space="preserve"> are stored in a single configuration file. Whenever any credential changes it is sufficient to make changes in configuration file only. There is no need of</w:t>
      </w:r>
      <w:r w:rsidR="006863D8">
        <w:t xml:space="preserve"> any</w:t>
      </w:r>
      <w:r>
        <w:t xml:space="preserve"> recompilation.</w:t>
      </w:r>
    </w:p>
    <w:p w14:paraId="78983555" w14:textId="5B7C415C" w:rsidR="00536F0D" w:rsidRDefault="00536F0D" w:rsidP="0060731C">
      <w:pPr>
        <w:pStyle w:val="ListParagraph"/>
        <w:numPr>
          <w:ilvl w:val="0"/>
          <w:numId w:val="13"/>
        </w:numPr>
        <w:jc w:val="both"/>
      </w:pPr>
      <w:r>
        <w:t xml:space="preserve">The </w:t>
      </w:r>
      <w:proofErr w:type="spellStart"/>
      <w:r>
        <w:t>CarrierTracker</w:t>
      </w:r>
      <w:proofErr w:type="spellEnd"/>
      <w:r>
        <w:t xml:space="preserve"> fires all requests in parallel in one go and waits for asynchronous response. There is no sequence of http calls to the </w:t>
      </w:r>
      <w:proofErr w:type="spellStart"/>
      <w:r>
        <w:t>api’s</w:t>
      </w:r>
      <w:proofErr w:type="spellEnd"/>
      <w:r>
        <w:t xml:space="preserve"> in synchronous manner. As such expected time of completion entirely depends on how fast the carriers can withstand a volley of requests from the same source. In case any carrier is slow then some delay might be artificially introduced.</w:t>
      </w:r>
    </w:p>
    <w:p w14:paraId="48E44295" w14:textId="282D7111" w:rsidR="004A32F6" w:rsidRDefault="004A32F6" w:rsidP="0060731C">
      <w:pPr>
        <w:pStyle w:val="ListParagraph"/>
        <w:numPr>
          <w:ilvl w:val="0"/>
          <w:numId w:val="13"/>
        </w:numPr>
        <w:jc w:val="both"/>
      </w:pPr>
      <w:r>
        <w:t>Main advantage of new design is its asynchronous nature. This makes the code simple and maintainable at the same time faster.</w:t>
      </w:r>
    </w:p>
    <w:p w14:paraId="72576CB8" w14:textId="097C58DE" w:rsidR="004A32F6" w:rsidRDefault="004A32F6" w:rsidP="0060731C">
      <w:pPr>
        <w:pStyle w:val="ListParagraph"/>
        <w:numPr>
          <w:ilvl w:val="0"/>
          <w:numId w:val="13"/>
        </w:numPr>
        <w:jc w:val="both"/>
      </w:pPr>
      <w:r>
        <w:t xml:space="preserve">The new design does not use any intermediate tables such as </w:t>
      </w:r>
      <w:proofErr w:type="spellStart"/>
      <w:r w:rsidRPr="004A32F6">
        <w:rPr>
          <w:b/>
        </w:rPr>
        <w:t>PackagesToTrack</w:t>
      </w:r>
      <w:proofErr w:type="spellEnd"/>
      <w:r>
        <w:t xml:space="preserve"> and </w:t>
      </w:r>
      <w:proofErr w:type="spellStart"/>
      <w:r w:rsidRPr="004A32F6">
        <w:rPr>
          <w:b/>
        </w:rPr>
        <w:t>PackageTrackStaging</w:t>
      </w:r>
      <w:proofErr w:type="spellEnd"/>
      <w:r>
        <w:rPr>
          <w:b/>
        </w:rPr>
        <w:t xml:space="preserve">. </w:t>
      </w:r>
    </w:p>
    <w:p w14:paraId="0269F4B3" w14:textId="2B96F4D7" w:rsidR="004A32F6" w:rsidRDefault="004A32F6" w:rsidP="0060731C">
      <w:pPr>
        <w:pStyle w:val="ListParagraph"/>
        <w:numPr>
          <w:ilvl w:val="0"/>
          <w:numId w:val="13"/>
        </w:numPr>
        <w:jc w:val="both"/>
      </w:pPr>
      <w:r>
        <w:t>There is no need to manage multiple threads. Entire work is done in a single thread.</w:t>
      </w:r>
    </w:p>
    <w:p w14:paraId="593B9520" w14:textId="3B1BF207" w:rsidR="006C5AC2" w:rsidRDefault="006C5AC2" w:rsidP="006C5AC2">
      <w:pPr>
        <w:pStyle w:val="ListParagraph"/>
        <w:numPr>
          <w:ilvl w:val="0"/>
          <w:numId w:val="13"/>
        </w:numPr>
      </w:pPr>
      <w:r>
        <w:t>New design is simple but tricky.</w:t>
      </w:r>
    </w:p>
    <w:p w14:paraId="4E26A492" w14:textId="292A542B" w:rsidR="008E53F4" w:rsidRDefault="008E53F4" w:rsidP="0060731C">
      <w:pPr>
        <w:pStyle w:val="Heading2"/>
        <w:jc w:val="both"/>
      </w:pPr>
    </w:p>
    <w:p w14:paraId="3B84582B" w14:textId="57EBB66F" w:rsidR="008E53F4" w:rsidRDefault="008E53F4" w:rsidP="0060731C">
      <w:pPr>
        <w:pStyle w:val="Heading2"/>
        <w:jc w:val="both"/>
      </w:pPr>
      <w:bookmarkStart w:id="39" w:name="_Toc509400653"/>
      <w:r>
        <w:t>Prototypes</w:t>
      </w:r>
      <w:r w:rsidR="002833A6">
        <w:t xml:space="preserve"> / tasks</w:t>
      </w:r>
      <w:bookmarkEnd w:id="39"/>
    </w:p>
    <w:p w14:paraId="08C29EBD" w14:textId="12200F87" w:rsidR="00E32A98" w:rsidRDefault="00E32A98" w:rsidP="00E32A98">
      <w:pPr>
        <w:pStyle w:val="ListParagraph"/>
        <w:numPr>
          <w:ilvl w:val="0"/>
          <w:numId w:val="14"/>
        </w:numPr>
      </w:pPr>
      <w:r>
        <w:t>Create a JavaScript container project with minimum functionalities as Serverless function app and deploy it in Azure.</w:t>
      </w:r>
    </w:p>
    <w:p w14:paraId="73007B24" w14:textId="575C8B6E" w:rsidR="00E32A98" w:rsidRDefault="00E32A98" w:rsidP="00E32A98">
      <w:pPr>
        <w:pStyle w:val="ListParagraph"/>
        <w:numPr>
          <w:ilvl w:val="0"/>
          <w:numId w:val="14"/>
        </w:numPr>
      </w:pPr>
      <w:r>
        <w:t xml:space="preserve">Using node.js </w:t>
      </w:r>
      <w:proofErr w:type="spellStart"/>
      <w:r>
        <w:t>Sql</w:t>
      </w:r>
      <w:proofErr w:type="spellEnd"/>
      <w:r>
        <w:t xml:space="preserve"> server driver connect and</w:t>
      </w:r>
      <w:r w:rsidR="006B72C7">
        <w:t xml:space="preserve"> get the JSON array corresponding to table </w:t>
      </w:r>
      <w:proofErr w:type="spellStart"/>
      <w:r w:rsidR="006B72C7">
        <w:t>WineShipping$Package</w:t>
      </w:r>
      <w:proofErr w:type="spellEnd"/>
      <w:r w:rsidR="006B72C7">
        <w:t xml:space="preserve"> Info.</w:t>
      </w:r>
    </w:p>
    <w:p w14:paraId="1589D6B9" w14:textId="5380FF4E" w:rsidR="009A0722" w:rsidRDefault="006B72C7" w:rsidP="000359F0">
      <w:pPr>
        <w:pStyle w:val="ListParagraph"/>
        <w:numPr>
          <w:ilvl w:val="0"/>
          <w:numId w:val="14"/>
        </w:numPr>
      </w:pPr>
      <w:r>
        <w:t xml:space="preserve">Separately thoroughly understand and test </w:t>
      </w:r>
      <w:proofErr w:type="spellStart"/>
      <w:r>
        <w:t>api</w:t>
      </w:r>
      <w:proofErr w:type="spellEnd"/>
      <w:r>
        <w:t xml:space="preserve"> for each carrier from node.js</w:t>
      </w:r>
      <w:r w:rsidR="000359F0">
        <w:t>.</w:t>
      </w:r>
    </w:p>
    <w:p w14:paraId="1775946A" w14:textId="4D4254B4" w:rsidR="006B72C7" w:rsidRDefault="006B72C7" w:rsidP="00E32A98">
      <w:pPr>
        <w:pStyle w:val="ListParagraph"/>
        <w:numPr>
          <w:ilvl w:val="0"/>
          <w:numId w:val="14"/>
        </w:numPr>
      </w:pPr>
      <w:r>
        <w:t xml:space="preserve">Test carrier </w:t>
      </w:r>
      <w:proofErr w:type="spellStart"/>
      <w:r>
        <w:t>api’s</w:t>
      </w:r>
      <w:proofErr w:type="spellEnd"/>
      <w:r>
        <w:t xml:space="preserve"> through a volley of http calls and check the asynchronous response. If there is any sort of failure, then identify remedy.</w:t>
      </w:r>
    </w:p>
    <w:p w14:paraId="08B60DE1" w14:textId="3598E6EF" w:rsidR="006B72C7" w:rsidRDefault="006B72C7" w:rsidP="00E32A98">
      <w:pPr>
        <w:pStyle w:val="ListParagraph"/>
        <w:numPr>
          <w:ilvl w:val="0"/>
          <w:numId w:val="14"/>
        </w:numPr>
      </w:pPr>
      <w:r>
        <w:t>With node.js minimum application as Azure function test the complete cycle of entire functionality with around 10 records only.</w:t>
      </w:r>
    </w:p>
    <w:p w14:paraId="45E02362" w14:textId="3B2B92E9" w:rsidR="006B72C7" w:rsidRDefault="006B72C7" w:rsidP="00E32A98">
      <w:pPr>
        <w:pStyle w:val="ListParagraph"/>
        <w:numPr>
          <w:ilvl w:val="0"/>
          <w:numId w:val="14"/>
        </w:numPr>
      </w:pPr>
      <w:r>
        <w:t xml:space="preserve">Create a test data of say 100,000 records to process and test with asynchronous http calls to carrier </w:t>
      </w:r>
      <w:proofErr w:type="spellStart"/>
      <w:r>
        <w:t>api</w:t>
      </w:r>
      <w:proofErr w:type="spellEnd"/>
      <w:r>
        <w:t>.</w:t>
      </w:r>
    </w:p>
    <w:p w14:paraId="11AFCA5E" w14:textId="54F21090" w:rsidR="00814295" w:rsidRPr="00E32A98" w:rsidRDefault="00814295" w:rsidP="00E32A98">
      <w:pPr>
        <w:pStyle w:val="ListParagraph"/>
        <w:numPr>
          <w:ilvl w:val="0"/>
          <w:numId w:val="14"/>
        </w:numPr>
      </w:pPr>
      <w:r>
        <w:t xml:space="preserve">Check if any </w:t>
      </w:r>
      <w:proofErr w:type="spellStart"/>
      <w:r>
        <w:t>api</w:t>
      </w:r>
      <w:proofErr w:type="spellEnd"/>
      <w:r>
        <w:t xml:space="preserve"> supports for bulk query.</w:t>
      </w:r>
    </w:p>
    <w:p w14:paraId="5F374F5F" w14:textId="7CE773F3" w:rsidR="002833A6" w:rsidRDefault="002833A6" w:rsidP="0060731C">
      <w:pPr>
        <w:pStyle w:val="Heading2"/>
        <w:jc w:val="both"/>
      </w:pPr>
      <w:bookmarkStart w:id="40" w:name="_Toc509400654"/>
      <w:r>
        <w:t>Challenges</w:t>
      </w:r>
      <w:bookmarkEnd w:id="40"/>
    </w:p>
    <w:p w14:paraId="3743D91E" w14:textId="4E2EB8AA" w:rsidR="006B72C7" w:rsidRDefault="006B72C7" w:rsidP="006B72C7">
      <w:pPr>
        <w:pStyle w:val="ListParagraph"/>
        <w:numPr>
          <w:ilvl w:val="0"/>
          <w:numId w:val="15"/>
        </w:numPr>
      </w:pPr>
      <w:r>
        <w:t xml:space="preserve">Scarcity of node.js </w:t>
      </w:r>
      <w:r w:rsidR="00814295">
        <w:t>programmers.</w:t>
      </w:r>
    </w:p>
    <w:p w14:paraId="4E3DAB5B" w14:textId="6DCFE0BB" w:rsidR="006B72C7" w:rsidRDefault="006B72C7" w:rsidP="006B72C7">
      <w:pPr>
        <w:pStyle w:val="ListParagraph"/>
        <w:numPr>
          <w:ilvl w:val="0"/>
          <w:numId w:val="15"/>
        </w:numPr>
      </w:pPr>
      <w:r>
        <w:t xml:space="preserve">The app does not use any intermediator database tables. Entire process is completed in computer memory itself. If number of records to process is heavy, then computer memory will be a challenge. If one record takes 200 characters, say 200 bytes then 100,000 records take around 20 MB </w:t>
      </w:r>
      <w:r w:rsidR="00814295">
        <w:t>spaces</w:t>
      </w:r>
      <w:r>
        <w:t xml:space="preserve"> and 1,000,000 records take around 200MB</w:t>
      </w:r>
      <w:r w:rsidR="00814295">
        <w:t>. The actual scenario needs to be evaluated.</w:t>
      </w:r>
    </w:p>
    <w:p w14:paraId="33165C04" w14:textId="47E09D0F" w:rsidR="007012F6" w:rsidRDefault="00814295" w:rsidP="007012F6">
      <w:pPr>
        <w:pStyle w:val="ListParagraph"/>
        <w:numPr>
          <w:ilvl w:val="0"/>
          <w:numId w:val="15"/>
        </w:numPr>
      </w:pPr>
      <w:r>
        <w:t>Asynchronous calls need to be carefully coded</w:t>
      </w:r>
      <w:r w:rsidR="006863D8">
        <w:t xml:space="preserve"> with high level of expertise</w:t>
      </w:r>
      <w:r>
        <w:t>.</w:t>
      </w:r>
    </w:p>
    <w:p w14:paraId="180D5AAE" w14:textId="48100376" w:rsidR="007012F6" w:rsidRDefault="007012F6" w:rsidP="006B72C7">
      <w:pPr>
        <w:pStyle w:val="ListParagraph"/>
        <w:numPr>
          <w:ilvl w:val="0"/>
          <w:numId w:val="15"/>
        </w:numPr>
      </w:pPr>
      <w:r>
        <w:t xml:space="preserve">Understanding and implementation of </w:t>
      </w:r>
      <w:proofErr w:type="spellStart"/>
      <w:r>
        <w:t>api’s</w:t>
      </w:r>
      <w:proofErr w:type="spellEnd"/>
      <w:r>
        <w:t xml:space="preserve"> for different carriers which are at present 4-5 in numbers will be challenging. This is where most of time will go experimenting and researching. There are some providers like “</w:t>
      </w:r>
      <w:proofErr w:type="spellStart"/>
      <w:r w:rsidRPr="007012F6">
        <w:rPr>
          <w:b/>
        </w:rPr>
        <w:t>TrackingMore</w:t>
      </w:r>
      <w:proofErr w:type="spellEnd"/>
      <w:r>
        <w:t xml:space="preserve">” at  </w:t>
      </w:r>
      <w:hyperlink r:id="rId9" w:history="1">
        <w:r w:rsidRPr="00630045">
          <w:rPr>
            <w:rStyle w:val="Hyperlink"/>
          </w:rPr>
          <w:t>https://www.trackingmore.com/api-nodejs.html</w:t>
        </w:r>
      </w:hyperlink>
      <w:r>
        <w:t xml:space="preserve"> who claim to provide Tracking API for all major vendors. This is yet to be decided whether to implement individual carrier </w:t>
      </w:r>
      <w:proofErr w:type="spellStart"/>
      <w:r>
        <w:t>api</w:t>
      </w:r>
      <w:proofErr w:type="spellEnd"/>
      <w:r>
        <w:t xml:space="preserve"> services or use a vendor specific provider.</w:t>
      </w:r>
    </w:p>
    <w:p w14:paraId="29619E6F" w14:textId="5FB71BDD" w:rsidR="002813C6" w:rsidRDefault="002813C6" w:rsidP="006B72C7">
      <w:pPr>
        <w:pStyle w:val="ListParagraph"/>
        <w:numPr>
          <w:ilvl w:val="0"/>
          <w:numId w:val="15"/>
        </w:numPr>
      </w:pPr>
      <w:r>
        <w:t>Some carriers might not have yet implemented REST enabled API’s. It will be challenging to connect SOAP based web services from node.js code.</w:t>
      </w:r>
    </w:p>
    <w:p w14:paraId="11A4EA6E" w14:textId="5E449146" w:rsidR="007012F6" w:rsidRDefault="007012F6" w:rsidP="006B72C7">
      <w:pPr>
        <w:pStyle w:val="ListParagraph"/>
        <w:numPr>
          <w:ilvl w:val="0"/>
          <w:numId w:val="15"/>
        </w:numPr>
      </w:pPr>
      <w:r>
        <w:t>There might be limitations for making queries in terms of frequencies from various carriers. These limitations must be carefully investigated before implementation.</w:t>
      </w:r>
    </w:p>
    <w:p w14:paraId="07862132" w14:textId="74AD2BA7" w:rsidR="001319A7" w:rsidRDefault="001319A7" w:rsidP="006B72C7">
      <w:pPr>
        <w:pStyle w:val="ListParagraph"/>
        <w:numPr>
          <w:ilvl w:val="0"/>
          <w:numId w:val="15"/>
        </w:numPr>
      </w:pPr>
      <w:r>
        <w:t>After implementation of the project there should be a testing phase for 8 weeks and the results needs to be carefully studied and discrepancies need to be rectified. That means a few hours say 8 hours a week for 8 weeks of a developer need to be deployed after implementation to production.</w:t>
      </w:r>
    </w:p>
    <w:p w14:paraId="67ECE2F9" w14:textId="5A338C2F" w:rsidR="002833A6" w:rsidRDefault="002833A6" w:rsidP="0060731C">
      <w:pPr>
        <w:pStyle w:val="Heading2"/>
        <w:jc w:val="both"/>
      </w:pPr>
      <w:bookmarkStart w:id="41" w:name="_Toc509400655"/>
      <w:r>
        <w:t>QA scope and test scripts</w:t>
      </w:r>
      <w:bookmarkEnd w:id="41"/>
    </w:p>
    <w:p w14:paraId="759AF134" w14:textId="591DDA68" w:rsidR="00814295" w:rsidRDefault="00814295" w:rsidP="00814295">
      <w:pPr>
        <w:pStyle w:val="ListParagraph"/>
        <w:numPr>
          <w:ilvl w:val="0"/>
          <w:numId w:val="16"/>
        </w:numPr>
      </w:pPr>
      <w:r>
        <w:t>Create a test data table of 100,000 records. These records may have several repetitions, but data need to be real for package and carrier information.</w:t>
      </w:r>
    </w:p>
    <w:p w14:paraId="05CC6724" w14:textId="49E0802C" w:rsidR="002833A6" w:rsidRDefault="00814295" w:rsidP="00814295">
      <w:pPr>
        <w:pStyle w:val="ListParagraph"/>
        <w:numPr>
          <w:ilvl w:val="0"/>
          <w:numId w:val="16"/>
        </w:numPr>
      </w:pPr>
      <w:r>
        <w:t>Create test script to iterate 100,000 records and make http API calls to carriers asynchronously and capture the response. Check the behavior.</w:t>
      </w:r>
    </w:p>
    <w:p w14:paraId="44A1F472" w14:textId="3E9E626E" w:rsidR="007012F6" w:rsidRDefault="007012F6" w:rsidP="00814295">
      <w:pPr>
        <w:pStyle w:val="ListParagraph"/>
        <w:numPr>
          <w:ilvl w:val="0"/>
          <w:numId w:val="16"/>
        </w:numPr>
      </w:pPr>
      <w:r>
        <w:t>Track and log errors. Errors need to be minimized.</w:t>
      </w:r>
    </w:p>
    <w:p w14:paraId="5D32F964" w14:textId="5484A71E" w:rsidR="007012F6" w:rsidRDefault="007012F6" w:rsidP="007012F6">
      <w:pPr>
        <w:pStyle w:val="Heading2"/>
      </w:pPr>
      <w:bookmarkStart w:id="42" w:name="_Toc509400656"/>
      <w:r>
        <w:lastRenderedPageBreak/>
        <w:t>Research</w:t>
      </w:r>
      <w:bookmarkEnd w:id="42"/>
    </w:p>
    <w:p w14:paraId="000BFEDF" w14:textId="52AF2F63" w:rsidR="007012F6" w:rsidRDefault="007012F6" w:rsidP="001319A7">
      <w:pPr>
        <w:pStyle w:val="ListParagraph"/>
        <w:numPr>
          <w:ilvl w:val="0"/>
          <w:numId w:val="17"/>
        </w:numPr>
      </w:pPr>
      <w:r>
        <w:t xml:space="preserve">A thorough research </w:t>
      </w:r>
      <w:r w:rsidR="001319A7">
        <w:t>in</w:t>
      </w:r>
      <w:r>
        <w:t xml:space="preserve"> </w:t>
      </w:r>
      <w:r w:rsidR="001319A7">
        <w:t xml:space="preserve">carrier </w:t>
      </w:r>
      <w:proofErr w:type="spellStart"/>
      <w:r w:rsidR="001319A7">
        <w:t>api’s</w:t>
      </w:r>
      <w:proofErr w:type="spellEnd"/>
      <w:r w:rsidR="001319A7">
        <w:t xml:space="preserve"> is to be done. It is to be found for which carrier </w:t>
      </w:r>
      <w:proofErr w:type="spellStart"/>
      <w:r w:rsidR="001319A7">
        <w:t>api’s</w:t>
      </w:r>
      <w:proofErr w:type="spellEnd"/>
      <w:r w:rsidR="001319A7">
        <w:t xml:space="preserve"> the customer has subscribed and what are the limitations of query to such </w:t>
      </w:r>
      <w:proofErr w:type="spellStart"/>
      <w:r w:rsidR="001319A7">
        <w:t>api’s</w:t>
      </w:r>
      <w:proofErr w:type="spellEnd"/>
      <w:r w:rsidR="001319A7">
        <w:t>.</w:t>
      </w:r>
    </w:p>
    <w:p w14:paraId="25B9D563" w14:textId="1A3AA9F5" w:rsidR="001319A7" w:rsidRDefault="001319A7" w:rsidP="001319A7">
      <w:pPr>
        <w:pStyle w:val="ListParagraph"/>
        <w:numPr>
          <w:ilvl w:val="0"/>
          <w:numId w:val="17"/>
        </w:numPr>
      </w:pPr>
      <w:r>
        <w:t>A research in the memory model of node.js is to be performed by creating prototypes as explained above. Since whole processing is done in memory it needs to be ascertained how many Wine Packages / records can be handled.</w:t>
      </w:r>
    </w:p>
    <w:p w14:paraId="5796E62F" w14:textId="443BD339" w:rsidR="00352B7D" w:rsidRDefault="00352B7D" w:rsidP="00352B7D">
      <w:pPr>
        <w:pStyle w:val="Heading2"/>
      </w:pPr>
      <w:bookmarkStart w:id="43" w:name="_Toc509400657"/>
      <w:r>
        <w:t>Benefits of proposed design</w:t>
      </w:r>
      <w:bookmarkEnd w:id="43"/>
    </w:p>
    <w:p w14:paraId="7A6C306E" w14:textId="34153D89" w:rsidR="00352B7D" w:rsidRDefault="00352B7D" w:rsidP="00352B7D">
      <w:pPr>
        <w:pStyle w:val="ListParagraph"/>
        <w:numPr>
          <w:ilvl w:val="0"/>
          <w:numId w:val="18"/>
        </w:numPr>
      </w:pPr>
      <w:r>
        <w:t>It recommends in memory processing in contrast with persistence of intermediate data in database tables as being done presently. This may improve throughput and reduce consumption of resources minimizing the recurring cost.</w:t>
      </w:r>
    </w:p>
    <w:p w14:paraId="6038FE68" w14:textId="002049A6" w:rsidR="00352B7D" w:rsidRDefault="00352B7D" w:rsidP="00352B7D">
      <w:pPr>
        <w:pStyle w:val="ListParagraph"/>
        <w:numPr>
          <w:ilvl w:val="0"/>
          <w:numId w:val="18"/>
        </w:numPr>
      </w:pPr>
      <w:r>
        <w:t xml:space="preserve">It recommends </w:t>
      </w:r>
      <w:commentRangeStart w:id="44"/>
      <w:r>
        <w:t xml:space="preserve">asynchronous operations </w:t>
      </w:r>
      <w:commentRangeEnd w:id="44"/>
      <w:r w:rsidR="00C06DA9">
        <w:rPr>
          <w:rStyle w:val="CommentReference"/>
        </w:rPr>
        <w:commentReference w:id="44"/>
      </w:r>
      <w:r>
        <w:t>in comparison to synchronous operation which increases speed and efficiency consuming less resources.</w:t>
      </w:r>
    </w:p>
    <w:p w14:paraId="71B613E8" w14:textId="29F5F7A9" w:rsidR="00352B7D" w:rsidRDefault="00352B7D" w:rsidP="00352B7D">
      <w:pPr>
        <w:pStyle w:val="ListParagraph"/>
        <w:numPr>
          <w:ilvl w:val="0"/>
          <w:numId w:val="18"/>
        </w:numPr>
      </w:pPr>
      <w:r>
        <w:t xml:space="preserve">It envisages keeping </w:t>
      </w:r>
      <w:r w:rsidR="006B76ED">
        <w:t>configurable data like</w:t>
      </w:r>
      <w:r>
        <w:t xml:space="preserve"> database connection</w:t>
      </w:r>
      <w:r w:rsidR="006B76ED">
        <w:t xml:space="preserve">, </w:t>
      </w:r>
      <w:proofErr w:type="spellStart"/>
      <w:r w:rsidR="006B76ED">
        <w:t>api</w:t>
      </w:r>
      <w:proofErr w:type="spellEnd"/>
      <w:r w:rsidR="006B76ED">
        <w:t xml:space="preserve"> keys, email details and various other </w:t>
      </w:r>
      <w:r w:rsidR="00AD06C4">
        <w:t>parameters</w:t>
      </w:r>
      <w:r w:rsidR="006B76ED">
        <w:t xml:space="preserve"> in configuration files. Presently some of th</w:t>
      </w:r>
      <w:r w:rsidR="00AD06C4">
        <w:t>is</w:t>
      </w:r>
      <w:r w:rsidR="006B76ED">
        <w:t xml:space="preserve"> information is maintained in code.</w:t>
      </w:r>
    </w:p>
    <w:p w14:paraId="5C2AD6C6" w14:textId="05CF1A7D" w:rsidR="00AD06C4" w:rsidRDefault="00AD06C4" w:rsidP="00352B7D">
      <w:pPr>
        <w:pStyle w:val="ListParagraph"/>
        <w:numPr>
          <w:ilvl w:val="0"/>
          <w:numId w:val="18"/>
        </w:numPr>
      </w:pPr>
      <w:r>
        <w:t xml:space="preserve">It proposes keeping all </w:t>
      </w:r>
      <w:proofErr w:type="spellStart"/>
      <w:r>
        <w:t>SQl</w:t>
      </w:r>
      <w:proofErr w:type="spellEnd"/>
      <w:r>
        <w:t xml:space="preserve"> code in separate </w:t>
      </w:r>
      <w:proofErr w:type="spellStart"/>
      <w:r>
        <w:t>SQl</w:t>
      </w:r>
      <w:proofErr w:type="spellEnd"/>
      <w:r>
        <w:t xml:space="preserve"> file. This will ease up maintainability and support.</w:t>
      </w:r>
    </w:p>
    <w:p w14:paraId="7537EAEC" w14:textId="0EB4D105" w:rsidR="00AD06C4" w:rsidRDefault="005D5383" w:rsidP="00352B7D">
      <w:pPr>
        <w:pStyle w:val="ListParagraph"/>
        <w:numPr>
          <w:ilvl w:val="0"/>
          <w:numId w:val="18"/>
        </w:numPr>
      </w:pPr>
      <w:r>
        <w:t>It does not require recompilation of code and hence any changes made to the code will be immediately effective</w:t>
      </w:r>
      <w:r w:rsidR="009C77B2">
        <w:t xml:space="preserve"> after restart.</w:t>
      </w:r>
    </w:p>
    <w:p w14:paraId="49C3573A" w14:textId="55FF08F4" w:rsidR="002813C6" w:rsidRPr="00352B7D" w:rsidRDefault="002813C6" w:rsidP="00352B7D">
      <w:pPr>
        <w:pStyle w:val="ListParagraph"/>
        <w:numPr>
          <w:ilvl w:val="0"/>
          <w:numId w:val="18"/>
        </w:numPr>
      </w:pPr>
      <w:r>
        <w:t xml:space="preserve">Some carriers provide bulk query features. </w:t>
      </w:r>
      <w:commentRangeStart w:id="45"/>
      <w:r>
        <w:t>This can be used to increase the speed</w:t>
      </w:r>
      <w:commentRangeEnd w:id="45"/>
      <w:r w:rsidR="00C06DA9">
        <w:rPr>
          <w:rStyle w:val="CommentReference"/>
        </w:rPr>
        <w:commentReference w:id="45"/>
      </w:r>
      <w:r>
        <w:t>.</w:t>
      </w:r>
    </w:p>
    <w:p w14:paraId="0D9D8D26" w14:textId="5D8A47A3" w:rsidR="008E53F4" w:rsidRDefault="008E53F4" w:rsidP="0060731C">
      <w:pPr>
        <w:jc w:val="both"/>
        <w:rPr>
          <w:ins w:id="46" w:author="Sushant Agrawal" w:date="2018-05-09T09:04:00Z"/>
        </w:rPr>
      </w:pPr>
    </w:p>
    <w:p w14:paraId="1CEB2AEF" w14:textId="56FF9B85" w:rsidR="00276E4F" w:rsidRDefault="00276E4F" w:rsidP="0060731C">
      <w:pPr>
        <w:jc w:val="both"/>
        <w:rPr>
          <w:ins w:id="47" w:author="Sushant Agrawal" w:date="2018-05-09T09:04:00Z"/>
        </w:rPr>
      </w:pPr>
      <w:ins w:id="48" w:author="Sushant Agrawal" w:date="2018-05-09T09:04:00Z">
        <w:r>
          <w:t>New Aspects</w:t>
        </w:r>
      </w:ins>
    </w:p>
    <w:p w14:paraId="26FE3175" w14:textId="23934BF0" w:rsidR="00276E4F" w:rsidRDefault="00276E4F" w:rsidP="00127CB6">
      <w:pPr>
        <w:pStyle w:val="ListParagraph"/>
        <w:numPr>
          <w:ilvl w:val="0"/>
          <w:numId w:val="19"/>
        </w:numPr>
        <w:jc w:val="both"/>
        <w:rPr>
          <w:ins w:id="49" w:author="Sushant Agrawal" w:date="2018-05-09T09:06:00Z"/>
        </w:rPr>
        <w:pPrChange w:id="50" w:author="Sushant Agrawal" w:date="2018-05-09T09:06:00Z">
          <w:pPr>
            <w:jc w:val="both"/>
          </w:pPr>
        </w:pPrChange>
      </w:pPr>
      <w:proofErr w:type="spellStart"/>
      <w:ins w:id="51" w:author="Sushant Agrawal" w:date="2018-05-09T09:04:00Z">
        <w:r>
          <w:t>CarrierTracker</w:t>
        </w:r>
        <w:proofErr w:type="spellEnd"/>
        <w:r>
          <w:t xml:space="preserve"> will persist historical data</w:t>
        </w:r>
      </w:ins>
      <w:ins w:id="52" w:author="Sushant Agrawal" w:date="2018-05-09T09:05:00Z">
        <w:r w:rsidR="00127CB6">
          <w:t xml:space="preserve"> in a </w:t>
        </w:r>
        <w:proofErr w:type="spellStart"/>
        <w:r w:rsidR="00127CB6">
          <w:t>TrackHistory</w:t>
        </w:r>
        <w:proofErr w:type="spellEnd"/>
        <w:r w:rsidR="00127CB6">
          <w:t xml:space="preserve"> table. This table will be used </w:t>
        </w:r>
      </w:ins>
      <w:ins w:id="53" w:author="Sushant Agrawal" w:date="2018-05-09T09:06:00Z">
        <w:r w:rsidR="00127CB6">
          <w:t>to draw reports which will be part of another project X.</w:t>
        </w:r>
      </w:ins>
    </w:p>
    <w:p w14:paraId="4F9AAB7E" w14:textId="660D8F16" w:rsidR="00127CB6" w:rsidRDefault="00127CB6" w:rsidP="00127CB6">
      <w:pPr>
        <w:pStyle w:val="ListParagraph"/>
        <w:numPr>
          <w:ilvl w:val="0"/>
          <w:numId w:val="19"/>
        </w:numPr>
        <w:jc w:val="both"/>
        <w:rPr>
          <w:ins w:id="54" w:author="Sushant Agrawal" w:date="2018-05-09T09:08:00Z"/>
        </w:rPr>
        <w:pPrChange w:id="55" w:author="Sushant Agrawal" w:date="2018-05-09T09:06:00Z">
          <w:pPr>
            <w:jc w:val="both"/>
          </w:pPr>
        </w:pPrChange>
      </w:pPr>
      <w:ins w:id="56" w:author="Sushant Agrawal" w:date="2018-05-09T09:06:00Z">
        <w:r>
          <w:t>Project X will provide To-the</w:t>
        </w:r>
      </w:ins>
      <w:ins w:id="57" w:author="Sushant Agrawal" w:date="2018-05-09T09:07:00Z">
        <w:r>
          <w:t>-</w:t>
        </w:r>
      </w:ins>
      <w:ins w:id="58" w:author="Sushant Agrawal" w:date="2018-05-09T09:06:00Z">
        <w:r>
          <w:t>point</w:t>
        </w:r>
      </w:ins>
      <w:ins w:id="59" w:author="Sushant Agrawal" w:date="2018-05-09T09:07:00Z">
        <w:r>
          <w:t xml:space="preserve"> analytical reports / pivot reports / Dashboard reports. Carrier </w:t>
        </w:r>
      </w:ins>
      <w:ins w:id="60" w:author="Sushant Agrawal" w:date="2018-05-09T09:08:00Z">
        <w:r>
          <w:t>tracker will provide all required data in a database table while processing.</w:t>
        </w:r>
      </w:ins>
    </w:p>
    <w:p w14:paraId="31371A08" w14:textId="7892D3A3" w:rsidR="00127CB6" w:rsidRPr="008E53F4" w:rsidRDefault="00127CB6" w:rsidP="00127CB6">
      <w:pPr>
        <w:pStyle w:val="ListParagraph"/>
        <w:numPr>
          <w:ilvl w:val="0"/>
          <w:numId w:val="19"/>
        </w:numPr>
        <w:jc w:val="both"/>
        <w:pPrChange w:id="61" w:author="Sushant Agrawal" w:date="2018-05-09T09:06:00Z">
          <w:pPr>
            <w:jc w:val="both"/>
          </w:pPr>
        </w:pPrChange>
      </w:pPr>
      <w:ins w:id="62" w:author="Sushant Agrawal" w:date="2018-05-09T09:08:00Z">
        <w:r>
          <w:t>Caution should be taken for the time zone of server and destination.</w:t>
        </w:r>
      </w:ins>
      <w:bookmarkStart w:id="63" w:name="_GoBack"/>
      <w:bookmarkEnd w:id="63"/>
    </w:p>
    <w:p w14:paraId="703C9FB4" w14:textId="77777777" w:rsidR="008E53F4" w:rsidRPr="008E53F4" w:rsidRDefault="008E53F4" w:rsidP="0060731C">
      <w:pPr>
        <w:jc w:val="both"/>
      </w:pPr>
    </w:p>
    <w:p w14:paraId="60C79F5F" w14:textId="77777777" w:rsidR="008E53F4" w:rsidRPr="008E53F4" w:rsidRDefault="008E53F4" w:rsidP="0060731C">
      <w:pPr>
        <w:jc w:val="both"/>
      </w:pPr>
    </w:p>
    <w:sectPr w:rsidR="008E53F4" w:rsidRPr="008E53F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8" w:author="Ravi Ramakrishnan" w:date="2018-05-03T10:44:00Z" w:initials="RR">
    <w:p w14:paraId="0358660A" w14:textId="77777777" w:rsidR="00C06DA9" w:rsidRDefault="00C06DA9">
      <w:pPr>
        <w:pStyle w:val="CommentText"/>
      </w:pPr>
      <w:r>
        <w:rPr>
          <w:rStyle w:val="CommentReference"/>
        </w:rPr>
        <w:annotationRef/>
      </w:r>
      <w:r>
        <w:t xml:space="preserve">No recital on business requirements. </w:t>
      </w:r>
    </w:p>
    <w:p w14:paraId="41A1B4F5" w14:textId="6372DBD4" w:rsidR="00C06DA9" w:rsidRDefault="00C06DA9">
      <w:pPr>
        <w:pStyle w:val="CommentText"/>
      </w:pPr>
      <w:r>
        <w:t xml:space="preserve">Sandip, how will we deliver the functionality you and I discussed about Service Level metrics. Example, when     </w:t>
      </w:r>
    </w:p>
  </w:comment>
  <w:comment w:id="19" w:author="Ravi Ramakrishnan" w:date="2018-05-03T10:46:00Z" w:initials="RR">
    <w:p w14:paraId="6296BAFE" w14:textId="34B6AE26" w:rsidR="00C06DA9" w:rsidRDefault="00C06DA9">
      <w:pPr>
        <w:pStyle w:val="CommentText"/>
      </w:pPr>
      <w:r>
        <w:rPr>
          <w:rStyle w:val="CommentReference"/>
        </w:rPr>
        <w:annotationRef/>
      </w:r>
      <w:r>
        <w:t xml:space="preserve">.. for any </w:t>
      </w:r>
      <w:proofErr w:type="spellStart"/>
      <w:r>
        <w:t>Fedex</w:t>
      </w:r>
      <w:proofErr w:type="spellEnd"/>
      <w:r>
        <w:t xml:space="preserve"> 2Day shipment, the contractual obligation is to deliver the shipment on or before the end of days from the confirmed ship date. We need to track </w:t>
      </w:r>
      <w:r w:rsidR="00023B8C">
        <w:t xml:space="preserve">metrics to measure delivery time by package. </w:t>
      </w:r>
    </w:p>
  </w:comment>
  <w:comment w:id="20" w:author="Ravi Ramakrishnan" w:date="2018-05-03T10:48:00Z" w:initials="RR">
    <w:p w14:paraId="5F43BA26" w14:textId="010EF77B" w:rsidR="00023B8C" w:rsidRDefault="00023B8C">
      <w:pPr>
        <w:pStyle w:val="CommentText"/>
      </w:pPr>
      <w:r>
        <w:rPr>
          <w:rStyle w:val="CommentReference"/>
        </w:rPr>
        <w:annotationRef/>
      </w:r>
      <w:r>
        <w:t>.. one requirement is a dashboard that shows percentage of shipment delivered on-time within SLA. The second requirement is report any exceptions when the SLA is missed. When the SLA is missed for certain carrier/carrier service levels, we want to automatically file an exception notification with the carrier.</w:t>
      </w:r>
    </w:p>
  </w:comment>
  <w:comment w:id="35" w:author="Ravi Ramakrishnan" w:date="2018-05-03T10:37:00Z" w:initials="RR">
    <w:p w14:paraId="0A551276" w14:textId="3FEEDC75" w:rsidR="00FE5D89" w:rsidRDefault="00FE5D89">
      <w:pPr>
        <w:pStyle w:val="CommentText"/>
      </w:pPr>
      <w:r>
        <w:rPr>
          <w:rStyle w:val="CommentReference"/>
        </w:rPr>
        <w:annotationRef/>
      </w:r>
      <w:r>
        <w:t>What is the frequency of this import?</w:t>
      </w:r>
    </w:p>
  </w:comment>
  <w:comment w:id="36" w:author="Ravi Ramakrishnan" w:date="2018-05-03T10:37:00Z" w:initials="RR">
    <w:p w14:paraId="44B667B1" w14:textId="7C3125D3" w:rsidR="00C06DA9" w:rsidRDefault="00C06DA9">
      <w:pPr>
        <w:pStyle w:val="CommentText"/>
      </w:pPr>
      <w:r>
        <w:rPr>
          <w:rStyle w:val="CommentReference"/>
        </w:rPr>
        <w:annotationRef/>
      </w:r>
      <w:r>
        <w:t>Who decided on 6 hours?</w:t>
      </w:r>
    </w:p>
  </w:comment>
  <w:comment w:id="37" w:author="Ravi Ramakrishnan" w:date="2018-05-03T10:39:00Z" w:initials="RR">
    <w:p w14:paraId="04851C26" w14:textId="148F64DA" w:rsidR="00C06DA9" w:rsidRDefault="00C06DA9">
      <w:pPr>
        <w:pStyle w:val="CommentText"/>
      </w:pPr>
      <w:r>
        <w:rPr>
          <w:rStyle w:val="CommentReference"/>
        </w:rPr>
        <w:annotationRef/>
      </w:r>
      <w:r>
        <w:t>Not sure I understand this comment or requirement</w:t>
      </w:r>
    </w:p>
  </w:comment>
  <w:comment w:id="44" w:author="Ravi Ramakrishnan" w:date="2018-05-03T10:41:00Z" w:initials="RR">
    <w:p w14:paraId="5C1CC3FB" w14:textId="0E68B6AE" w:rsidR="00C06DA9" w:rsidRDefault="00C06DA9">
      <w:pPr>
        <w:pStyle w:val="CommentText"/>
      </w:pPr>
      <w:r>
        <w:rPr>
          <w:rStyle w:val="CommentReference"/>
        </w:rPr>
        <w:annotationRef/>
      </w:r>
      <w:r>
        <w:t xml:space="preserve">Not clear from the document what functional requirement will be impacted by this switch to </w:t>
      </w:r>
      <w:proofErr w:type="spellStart"/>
      <w:r>
        <w:t>async</w:t>
      </w:r>
      <w:proofErr w:type="spellEnd"/>
      <w:r>
        <w:t xml:space="preserve"> operations?</w:t>
      </w:r>
    </w:p>
  </w:comment>
  <w:comment w:id="45" w:author="Ravi Ramakrishnan" w:date="2018-05-03T10:42:00Z" w:initials="RR">
    <w:p w14:paraId="6234F5FE" w14:textId="3CDD3CEA" w:rsidR="00C06DA9" w:rsidRDefault="00C06DA9">
      <w:pPr>
        <w:pStyle w:val="CommentText"/>
      </w:pPr>
      <w:r>
        <w:rPr>
          <w:rStyle w:val="CommentReference"/>
        </w:rPr>
        <w:annotationRef/>
      </w:r>
      <w:r>
        <w:t>This is good. Can we quantify?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1A1B4F5" w15:done="0"/>
  <w15:commentEx w15:paraId="6296BAFE" w15:paraIdParent="41A1B4F5" w15:done="0"/>
  <w15:commentEx w15:paraId="5F43BA26" w15:paraIdParent="41A1B4F5" w15:done="0"/>
  <w15:commentEx w15:paraId="0A551276" w15:done="0"/>
  <w15:commentEx w15:paraId="44B667B1" w15:done="0"/>
  <w15:commentEx w15:paraId="04851C26" w15:done="0"/>
  <w15:commentEx w15:paraId="5C1CC3FB" w15:done="0"/>
  <w15:commentEx w15:paraId="6234F5F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1A1B4F5" w16cid:durableId="1E956680"/>
  <w16cid:commentId w16cid:paraId="6296BAFE" w16cid:durableId="1E9566F0"/>
  <w16cid:commentId w16cid:paraId="5F43BA26" w16cid:durableId="1E95676D"/>
  <w16cid:commentId w16cid:paraId="0A551276" w16cid:durableId="1E9564E3"/>
  <w16cid:commentId w16cid:paraId="44B667B1" w16cid:durableId="1E956504"/>
  <w16cid:commentId w16cid:paraId="04851C26" w16cid:durableId="1E95656E"/>
  <w16cid:commentId w16cid:paraId="5C1CC3FB" w16cid:durableId="1E9565C0"/>
  <w16cid:commentId w16cid:paraId="6234F5FE" w16cid:durableId="1E9565F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1A01C1"/>
    <w:multiLevelType w:val="hybridMultilevel"/>
    <w:tmpl w:val="DEA2A5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F46FCB"/>
    <w:multiLevelType w:val="hybridMultilevel"/>
    <w:tmpl w:val="FD80B11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 w15:restartNumberingAfterBreak="0">
    <w:nsid w:val="0FAB51E7"/>
    <w:multiLevelType w:val="hybridMultilevel"/>
    <w:tmpl w:val="84369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F6541F"/>
    <w:multiLevelType w:val="hybridMultilevel"/>
    <w:tmpl w:val="212259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8A2017"/>
    <w:multiLevelType w:val="hybridMultilevel"/>
    <w:tmpl w:val="94AE3D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50008D"/>
    <w:multiLevelType w:val="hybridMultilevel"/>
    <w:tmpl w:val="B86EE3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9461AC"/>
    <w:multiLevelType w:val="hybridMultilevel"/>
    <w:tmpl w:val="8F343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B91071"/>
    <w:multiLevelType w:val="hybridMultilevel"/>
    <w:tmpl w:val="E9F88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FBB1D03"/>
    <w:multiLevelType w:val="hybridMultilevel"/>
    <w:tmpl w:val="56241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0EC64C0"/>
    <w:multiLevelType w:val="hybridMultilevel"/>
    <w:tmpl w:val="D6980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7193B6E"/>
    <w:multiLevelType w:val="hybridMultilevel"/>
    <w:tmpl w:val="41EA0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025EF9"/>
    <w:multiLevelType w:val="hybridMultilevel"/>
    <w:tmpl w:val="7F544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C773276"/>
    <w:multiLevelType w:val="hybridMultilevel"/>
    <w:tmpl w:val="3932A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1AE5998"/>
    <w:multiLevelType w:val="hybridMultilevel"/>
    <w:tmpl w:val="E4B220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2763A14"/>
    <w:multiLevelType w:val="hybridMultilevel"/>
    <w:tmpl w:val="AA8C2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AF77F59"/>
    <w:multiLevelType w:val="hybridMultilevel"/>
    <w:tmpl w:val="934A1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1042A93"/>
    <w:multiLevelType w:val="hybridMultilevel"/>
    <w:tmpl w:val="0D90B6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0356E83"/>
    <w:multiLevelType w:val="hybridMultilevel"/>
    <w:tmpl w:val="E0F84F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36F29D5"/>
    <w:multiLevelType w:val="hybridMultilevel"/>
    <w:tmpl w:val="1DAE1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4"/>
  </w:num>
  <w:num w:numId="3">
    <w:abstractNumId w:val="15"/>
  </w:num>
  <w:num w:numId="4">
    <w:abstractNumId w:val="16"/>
  </w:num>
  <w:num w:numId="5">
    <w:abstractNumId w:val="18"/>
  </w:num>
  <w:num w:numId="6">
    <w:abstractNumId w:val="2"/>
  </w:num>
  <w:num w:numId="7">
    <w:abstractNumId w:val="13"/>
  </w:num>
  <w:num w:numId="8">
    <w:abstractNumId w:val="7"/>
  </w:num>
  <w:num w:numId="9">
    <w:abstractNumId w:val="11"/>
  </w:num>
  <w:num w:numId="10">
    <w:abstractNumId w:val="3"/>
  </w:num>
  <w:num w:numId="11">
    <w:abstractNumId w:val="1"/>
  </w:num>
  <w:num w:numId="12">
    <w:abstractNumId w:val="12"/>
  </w:num>
  <w:num w:numId="13">
    <w:abstractNumId w:val="17"/>
  </w:num>
  <w:num w:numId="14">
    <w:abstractNumId w:val="5"/>
  </w:num>
  <w:num w:numId="15">
    <w:abstractNumId w:val="9"/>
  </w:num>
  <w:num w:numId="16">
    <w:abstractNumId w:val="0"/>
  </w:num>
  <w:num w:numId="17">
    <w:abstractNumId w:val="6"/>
  </w:num>
  <w:num w:numId="18">
    <w:abstractNumId w:val="4"/>
  </w:num>
  <w:num w:numId="19">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avi Ramakrishnan">
    <w15:presenceInfo w15:providerId="AD" w15:userId="S-1-5-21-293470285-3548708096-2736427329-8065"/>
  </w15:person>
  <w15:person w15:author="Sushant Agrawal">
    <w15:presenceInfo w15:providerId="AD" w15:userId="S-1-5-21-3987883462-2061054198-1005131961-100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3CB8"/>
    <w:rsid w:val="00020AD5"/>
    <w:rsid w:val="00023B13"/>
    <w:rsid w:val="00023B8C"/>
    <w:rsid w:val="000359F0"/>
    <w:rsid w:val="00101CD9"/>
    <w:rsid w:val="00127CB6"/>
    <w:rsid w:val="001319A7"/>
    <w:rsid w:val="00134153"/>
    <w:rsid w:val="001407E3"/>
    <w:rsid w:val="001957EB"/>
    <w:rsid w:val="001A1F2D"/>
    <w:rsid w:val="001B3758"/>
    <w:rsid w:val="001C0FB0"/>
    <w:rsid w:val="001F3851"/>
    <w:rsid w:val="002144CF"/>
    <w:rsid w:val="00276E4F"/>
    <w:rsid w:val="002813C6"/>
    <w:rsid w:val="002833A6"/>
    <w:rsid w:val="002A1576"/>
    <w:rsid w:val="002C7F8D"/>
    <w:rsid w:val="002D019C"/>
    <w:rsid w:val="002F2121"/>
    <w:rsid w:val="00341524"/>
    <w:rsid w:val="00352B7D"/>
    <w:rsid w:val="00367992"/>
    <w:rsid w:val="003742A3"/>
    <w:rsid w:val="003A7583"/>
    <w:rsid w:val="003C7A28"/>
    <w:rsid w:val="0040712C"/>
    <w:rsid w:val="00445104"/>
    <w:rsid w:val="00455BF6"/>
    <w:rsid w:val="0049023D"/>
    <w:rsid w:val="004A32F6"/>
    <w:rsid w:val="004C00B4"/>
    <w:rsid w:val="004D4A84"/>
    <w:rsid w:val="00536F0D"/>
    <w:rsid w:val="00545181"/>
    <w:rsid w:val="005C10F0"/>
    <w:rsid w:val="005D5383"/>
    <w:rsid w:val="005E5D10"/>
    <w:rsid w:val="0060731C"/>
    <w:rsid w:val="00611FFB"/>
    <w:rsid w:val="006863D8"/>
    <w:rsid w:val="006B72C7"/>
    <w:rsid w:val="006B76ED"/>
    <w:rsid w:val="006C5AC2"/>
    <w:rsid w:val="006C6BE0"/>
    <w:rsid w:val="007012F6"/>
    <w:rsid w:val="00713CB8"/>
    <w:rsid w:val="00721D83"/>
    <w:rsid w:val="00754837"/>
    <w:rsid w:val="007918A3"/>
    <w:rsid w:val="007F130A"/>
    <w:rsid w:val="00814295"/>
    <w:rsid w:val="0081478F"/>
    <w:rsid w:val="0084685B"/>
    <w:rsid w:val="008524F0"/>
    <w:rsid w:val="008568FF"/>
    <w:rsid w:val="008A7D11"/>
    <w:rsid w:val="008B7CB3"/>
    <w:rsid w:val="008E53F4"/>
    <w:rsid w:val="008F1F85"/>
    <w:rsid w:val="00925793"/>
    <w:rsid w:val="00930E3B"/>
    <w:rsid w:val="00975FAD"/>
    <w:rsid w:val="009A0722"/>
    <w:rsid w:val="009C77B2"/>
    <w:rsid w:val="009D2525"/>
    <w:rsid w:val="00A35EE3"/>
    <w:rsid w:val="00AB7BE9"/>
    <w:rsid w:val="00AC038B"/>
    <w:rsid w:val="00AD06C4"/>
    <w:rsid w:val="00B02BD1"/>
    <w:rsid w:val="00B11BA5"/>
    <w:rsid w:val="00B70306"/>
    <w:rsid w:val="00BA0875"/>
    <w:rsid w:val="00C02BB0"/>
    <w:rsid w:val="00C06DA9"/>
    <w:rsid w:val="00C1627E"/>
    <w:rsid w:val="00C2186B"/>
    <w:rsid w:val="00C27311"/>
    <w:rsid w:val="00C623A5"/>
    <w:rsid w:val="00C664E9"/>
    <w:rsid w:val="00CF54A8"/>
    <w:rsid w:val="00D0307D"/>
    <w:rsid w:val="00D209B1"/>
    <w:rsid w:val="00D66430"/>
    <w:rsid w:val="00D82C62"/>
    <w:rsid w:val="00DB5D9F"/>
    <w:rsid w:val="00E26E0E"/>
    <w:rsid w:val="00E32A98"/>
    <w:rsid w:val="00EB07D2"/>
    <w:rsid w:val="00EB6BC8"/>
    <w:rsid w:val="00FD1861"/>
    <w:rsid w:val="00FE5D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966BA"/>
  <w15:chartTrackingRefBased/>
  <w15:docId w15:val="{8D4400C0-0002-4CBA-8FC9-CC5CA074DD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0D0D0D" w:themeColor="text1" w:themeTint="F2"/>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F3851"/>
  </w:style>
  <w:style w:type="paragraph" w:styleId="Heading1">
    <w:name w:val="heading 1"/>
    <w:basedOn w:val="Normal"/>
    <w:next w:val="Normal"/>
    <w:link w:val="Heading1Char"/>
    <w:autoRedefine/>
    <w:uiPriority w:val="9"/>
    <w:qFormat/>
    <w:rsid w:val="001F3851"/>
    <w:pPr>
      <w:keepNext/>
      <w:keepLines/>
      <w:spacing w:before="240" w:after="0"/>
      <w:outlineLvl w:val="0"/>
    </w:pPr>
    <w:rPr>
      <w:rFonts w:asciiTheme="majorHAnsi" w:eastAsiaTheme="majorEastAsia" w:hAnsiTheme="majorHAnsi" w:cstheme="majorBidi"/>
      <w:b/>
      <w:color w:val="auto"/>
      <w:sz w:val="30"/>
      <w:szCs w:val="32"/>
    </w:rPr>
  </w:style>
  <w:style w:type="paragraph" w:styleId="Heading2">
    <w:name w:val="heading 2"/>
    <w:basedOn w:val="Normal"/>
    <w:next w:val="Normal"/>
    <w:link w:val="Heading2Char"/>
    <w:autoRedefine/>
    <w:uiPriority w:val="9"/>
    <w:unhideWhenUsed/>
    <w:qFormat/>
    <w:rsid w:val="001F3851"/>
    <w:pPr>
      <w:keepNext/>
      <w:keepLines/>
      <w:spacing w:before="40" w:after="0"/>
      <w:outlineLvl w:val="1"/>
    </w:pPr>
    <w:rPr>
      <w:rFonts w:asciiTheme="majorHAnsi" w:eastAsiaTheme="majorEastAsia" w:hAnsiTheme="majorHAnsi" w:cstheme="majorBidi"/>
      <w:b/>
      <w:i/>
      <w:color w:val="595959" w:themeColor="text1" w:themeTint="A6"/>
      <w:sz w:val="24"/>
      <w:szCs w:val="26"/>
    </w:rPr>
  </w:style>
  <w:style w:type="paragraph" w:styleId="Heading3">
    <w:name w:val="heading 3"/>
    <w:basedOn w:val="Normal"/>
    <w:next w:val="Normal"/>
    <w:link w:val="Heading3Char"/>
    <w:autoRedefine/>
    <w:uiPriority w:val="9"/>
    <w:unhideWhenUsed/>
    <w:qFormat/>
    <w:rsid w:val="00754837"/>
    <w:pPr>
      <w:keepNext/>
      <w:keepLines/>
      <w:spacing w:before="40" w:after="0" w:line="240" w:lineRule="auto"/>
      <w:outlineLvl w:val="2"/>
    </w:pPr>
    <w:rPr>
      <w:rFonts w:asciiTheme="majorHAnsi" w:eastAsiaTheme="majorEastAsia" w:hAnsiTheme="majorHAnsi" w:cstheme="majorBidi"/>
      <w:b/>
      <w:i/>
      <w:color w:val="C45911" w:themeColor="accent2" w:themeShade="BF"/>
      <w:sz w:val="2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F3851"/>
    <w:rPr>
      <w:rFonts w:asciiTheme="majorHAnsi" w:eastAsiaTheme="majorEastAsia" w:hAnsiTheme="majorHAnsi" w:cstheme="majorBidi"/>
      <w:b/>
      <w:i/>
      <w:color w:val="595959" w:themeColor="text1" w:themeTint="A6"/>
      <w:sz w:val="24"/>
      <w:szCs w:val="26"/>
    </w:rPr>
  </w:style>
  <w:style w:type="character" w:customStyle="1" w:styleId="Heading1Char">
    <w:name w:val="Heading 1 Char"/>
    <w:basedOn w:val="DefaultParagraphFont"/>
    <w:link w:val="Heading1"/>
    <w:uiPriority w:val="9"/>
    <w:rsid w:val="001F3851"/>
    <w:rPr>
      <w:rFonts w:asciiTheme="majorHAnsi" w:eastAsiaTheme="majorEastAsia" w:hAnsiTheme="majorHAnsi" w:cstheme="majorBidi"/>
      <w:b/>
      <w:sz w:val="30"/>
      <w:szCs w:val="32"/>
    </w:rPr>
  </w:style>
  <w:style w:type="character" w:customStyle="1" w:styleId="Heading3Char">
    <w:name w:val="Heading 3 Char"/>
    <w:basedOn w:val="DefaultParagraphFont"/>
    <w:link w:val="Heading3"/>
    <w:uiPriority w:val="9"/>
    <w:rsid w:val="00754837"/>
    <w:rPr>
      <w:rFonts w:asciiTheme="majorHAnsi" w:eastAsiaTheme="majorEastAsia" w:hAnsiTheme="majorHAnsi" w:cstheme="majorBidi"/>
      <w:b/>
      <w:i/>
      <w:color w:val="C45911" w:themeColor="accent2" w:themeShade="BF"/>
      <w:sz w:val="20"/>
      <w:szCs w:val="24"/>
    </w:rPr>
  </w:style>
  <w:style w:type="paragraph" w:styleId="TOCHeading">
    <w:name w:val="TOC Heading"/>
    <w:basedOn w:val="Heading1"/>
    <w:next w:val="Normal"/>
    <w:uiPriority w:val="39"/>
    <w:unhideWhenUsed/>
    <w:qFormat/>
    <w:rsid w:val="008E53F4"/>
    <w:pPr>
      <w:outlineLvl w:val="9"/>
    </w:pPr>
    <w:rPr>
      <w:b w:val="0"/>
      <w:color w:val="2F5496" w:themeColor="accent1" w:themeShade="BF"/>
      <w:sz w:val="32"/>
    </w:rPr>
  </w:style>
  <w:style w:type="table" w:styleId="TableGrid">
    <w:name w:val="Table Grid"/>
    <w:basedOn w:val="TableNormal"/>
    <w:uiPriority w:val="39"/>
    <w:rsid w:val="008E53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8E53F4"/>
    <w:pPr>
      <w:spacing w:after="100"/>
    </w:pPr>
  </w:style>
  <w:style w:type="paragraph" w:styleId="TOC2">
    <w:name w:val="toc 2"/>
    <w:basedOn w:val="Normal"/>
    <w:next w:val="Normal"/>
    <w:autoRedefine/>
    <w:uiPriority w:val="39"/>
    <w:unhideWhenUsed/>
    <w:rsid w:val="008E53F4"/>
    <w:pPr>
      <w:spacing w:after="100"/>
      <w:ind w:left="220"/>
    </w:pPr>
  </w:style>
  <w:style w:type="character" w:styleId="Hyperlink">
    <w:name w:val="Hyperlink"/>
    <w:basedOn w:val="DefaultParagraphFont"/>
    <w:uiPriority w:val="99"/>
    <w:unhideWhenUsed/>
    <w:rsid w:val="008E53F4"/>
    <w:rPr>
      <w:color w:val="0563C1" w:themeColor="hyperlink"/>
      <w:u w:val="single"/>
    </w:rPr>
  </w:style>
  <w:style w:type="paragraph" w:styleId="ListParagraph">
    <w:name w:val="List Paragraph"/>
    <w:basedOn w:val="Normal"/>
    <w:uiPriority w:val="34"/>
    <w:qFormat/>
    <w:rsid w:val="00134153"/>
    <w:pPr>
      <w:ind w:left="720"/>
      <w:contextualSpacing/>
    </w:pPr>
  </w:style>
  <w:style w:type="character" w:styleId="CommentReference">
    <w:name w:val="annotation reference"/>
    <w:basedOn w:val="DefaultParagraphFont"/>
    <w:uiPriority w:val="99"/>
    <w:semiHidden/>
    <w:unhideWhenUsed/>
    <w:rsid w:val="00FE5D89"/>
    <w:rPr>
      <w:sz w:val="16"/>
      <w:szCs w:val="16"/>
    </w:rPr>
  </w:style>
  <w:style w:type="paragraph" w:styleId="CommentText">
    <w:name w:val="annotation text"/>
    <w:basedOn w:val="Normal"/>
    <w:link w:val="CommentTextChar"/>
    <w:uiPriority w:val="99"/>
    <w:semiHidden/>
    <w:unhideWhenUsed/>
    <w:rsid w:val="00FE5D89"/>
    <w:pPr>
      <w:spacing w:line="240" w:lineRule="auto"/>
    </w:pPr>
    <w:rPr>
      <w:sz w:val="20"/>
      <w:szCs w:val="20"/>
    </w:rPr>
  </w:style>
  <w:style w:type="character" w:customStyle="1" w:styleId="CommentTextChar">
    <w:name w:val="Comment Text Char"/>
    <w:basedOn w:val="DefaultParagraphFont"/>
    <w:link w:val="CommentText"/>
    <w:uiPriority w:val="99"/>
    <w:semiHidden/>
    <w:rsid w:val="00FE5D89"/>
    <w:rPr>
      <w:sz w:val="20"/>
      <w:szCs w:val="20"/>
    </w:rPr>
  </w:style>
  <w:style w:type="paragraph" w:styleId="CommentSubject">
    <w:name w:val="annotation subject"/>
    <w:basedOn w:val="CommentText"/>
    <w:next w:val="CommentText"/>
    <w:link w:val="CommentSubjectChar"/>
    <w:uiPriority w:val="99"/>
    <w:semiHidden/>
    <w:unhideWhenUsed/>
    <w:rsid w:val="00FE5D89"/>
    <w:rPr>
      <w:b/>
      <w:bCs/>
    </w:rPr>
  </w:style>
  <w:style w:type="character" w:customStyle="1" w:styleId="CommentSubjectChar">
    <w:name w:val="Comment Subject Char"/>
    <w:basedOn w:val="CommentTextChar"/>
    <w:link w:val="CommentSubject"/>
    <w:uiPriority w:val="99"/>
    <w:semiHidden/>
    <w:rsid w:val="00FE5D89"/>
    <w:rPr>
      <w:b/>
      <w:bCs/>
      <w:sz w:val="20"/>
      <w:szCs w:val="20"/>
    </w:rPr>
  </w:style>
  <w:style w:type="paragraph" w:styleId="BalloonText">
    <w:name w:val="Balloon Text"/>
    <w:basedOn w:val="Normal"/>
    <w:link w:val="BalloonTextChar"/>
    <w:uiPriority w:val="99"/>
    <w:semiHidden/>
    <w:unhideWhenUsed/>
    <w:rsid w:val="00FE5D8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E5D8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trackingmore.com/api-nodej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C49FBA-4F9E-414E-8BB4-AE6903AB93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2471</TotalTime>
  <Pages>9</Pages>
  <Words>2649</Words>
  <Characters>15104</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Sushant Agrawal</dc:creator>
  <cp:keywords/>
  <dc:description/>
  <cp:lastModifiedBy>Sushant Agrawal</cp:lastModifiedBy>
  <cp:revision>40</cp:revision>
  <dcterms:created xsi:type="dcterms:W3CDTF">2018-03-14T04:19:00Z</dcterms:created>
  <dcterms:modified xsi:type="dcterms:W3CDTF">2018-05-09T03:40:00Z</dcterms:modified>
</cp:coreProperties>
</file>